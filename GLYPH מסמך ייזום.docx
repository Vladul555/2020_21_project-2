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5A17" w14:textId="77777777" w:rsidR="0093158A" w:rsidRPr="0093158A" w:rsidRDefault="006F05DB" w:rsidP="00407879">
      <w:pPr>
        <w:bidi/>
        <w:jc w:val="center"/>
        <w:rPr>
          <w:sz w:val="40"/>
          <w:szCs w:val="40"/>
        </w:rPr>
      </w:pPr>
      <w:r w:rsidRPr="0093158A">
        <w:rPr>
          <w:rFonts w:hint="cs"/>
          <w:sz w:val="40"/>
          <w:szCs w:val="40"/>
          <w:rtl/>
        </w:rPr>
        <w:t>מסמך ייזום</w:t>
      </w:r>
    </w:p>
    <w:p w14:paraId="5461E55B" w14:textId="1AF43BC4" w:rsidR="002B5AAD" w:rsidRPr="0093158A" w:rsidRDefault="0093158A" w:rsidP="0093158A">
      <w:pPr>
        <w:bidi/>
        <w:jc w:val="center"/>
        <w:rPr>
          <w:b/>
          <w:bCs/>
          <w:i/>
          <w:iCs/>
          <w:sz w:val="24"/>
          <w:szCs w:val="24"/>
          <w:u w:val="single"/>
          <w:rtl/>
        </w:rPr>
      </w:pPr>
      <w:r w:rsidRPr="0093158A">
        <w:rPr>
          <w:b/>
          <w:bCs/>
          <w:i/>
          <w:iCs/>
          <w:sz w:val="24"/>
          <w:szCs w:val="24"/>
          <w:u w:val="single"/>
        </w:rPr>
        <w:br/>
      </w:r>
      <w:ins w:id="0" w:author="Alon Levi" w:date="2021-11-11T11:30:00Z">
        <w:r w:rsidR="00556970">
          <w:rPr>
            <w:sz w:val="40"/>
            <w:szCs w:val="40"/>
          </w:rPr>
          <w:t>”</w:t>
        </w:r>
      </w:ins>
      <w:proofErr w:type="spellStart"/>
      <w:ins w:id="1" w:author="Alon Levi" w:date="2021-11-12T11:59:00Z">
        <w:r w:rsidR="00527ECE">
          <w:rPr>
            <w:sz w:val="40"/>
            <w:szCs w:val="40"/>
          </w:rPr>
          <w:t>CodoGlyph</w:t>
        </w:r>
      </w:ins>
      <w:commentRangeStart w:id="2"/>
      <w:proofErr w:type="spellEnd"/>
      <w:del w:id="3" w:author="Alon Levi" w:date="2021-11-12T11:51:00Z">
        <w:r w:rsidR="006F05DB" w:rsidRPr="0093158A" w:rsidDel="003C16F2">
          <w:rPr>
            <w:sz w:val="40"/>
            <w:szCs w:val="40"/>
          </w:rPr>
          <w:delText>Glyph</w:delText>
        </w:r>
      </w:del>
      <w:commentRangeEnd w:id="2"/>
      <w:r w:rsidR="00327F1E">
        <w:rPr>
          <w:rStyle w:val="CommentReference"/>
          <w:rtl/>
        </w:rPr>
        <w:commentReference w:id="2"/>
      </w:r>
      <w:ins w:id="4" w:author="Alon Levi" w:date="2021-11-11T11:29:00Z">
        <w:r w:rsidR="00556970">
          <w:rPr>
            <w:sz w:val="40"/>
            <w:szCs w:val="40"/>
          </w:rPr>
          <w:t>”</w:t>
        </w:r>
      </w:ins>
    </w:p>
    <w:p w14:paraId="4AD4F20F" w14:textId="52B903CC" w:rsidR="005901D0" w:rsidRPr="0093158A" w:rsidRDefault="005901D0" w:rsidP="0093158A">
      <w:pPr>
        <w:bidi/>
        <w:rPr>
          <w:u w:val="single"/>
        </w:rPr>
      </w:pPr>
    </w:p>
    <w:p w14:paraId="655B3224" w14:textId="6430A882" w:rsidR="0093158A" w:rsidDel="00556970" w:rsidRDefault="006F05DB" w:rsidP="0093158A">
      <w:pPr>
        <w:bidi/>
        <w:ind w:left="720"/>
        <w:rPr>
          <w:moveFrom w:id="5" w:author="Alon Levi" w:date="2021-11-11T11:33:00Z"/>
          <w:sz w:val="24"/>
          <w:szCs w:val="24"/>
          <w:rtl/>
        </w:rPr>
      </w:pPr>
      <w:moveFromRangeStart w:id="6" w:author="Alon Levi" w:date="2021-11-11T11:33:00Z" w:name="move87522805"/>
      <w:commentRangeStart w:id="7"/>
      <w:moveFrom w:id="8" w:author="Alon Levi" w:date="2021-11-11T11:33:00Z">
        <w:r w:rsidRPr="0093158A" w:rsidDel="00556970">
          <w:rPr>
            <w:rFonts w:hint="cs"/>
            <w:sz w:val="24"/>
            <w:szCs w:val="24"/>
            <w:rtl/>
          </w:rPr>
          <w:t>ה</w:t>
        </w:r>
        <w:r w:rsidR="0093158A" w:rsidRPr="0093158A" w:rsidDel="00556970">
          <w:rPr>
            <w:rFonts w:hint="cs"/>
            <w:sz w:val="24"/>
            <w:szCs w:val="24"/>
            <w:rtl/>
          </w:rPr>
          <w:t>מערכת שלנו</w:t>
        </w:r>
        <w:r w:rsidRPr="0093158A" w:rsidDel="00556970">
          <w:rPr>
            <w:rFonts w:hint="cs"/>
            <w:sz w:val="24"/>
            <w:szCs w:val="24"/>
            <w:rtl/>
          </w:rPr>
          <w:t xml:space="preserve"> כ</w:t>
        </w:r>
        <w:r w:rsidR="0093158A" w:rsidRPr="0093158A" w:rsidDel="00556970">
          <w:rPr>
            <w:rFonts w:hint="cs"/>
            <w:sz w:val="24"/>
            <w:szCs w:val="24"/>
            <w:rtl/>
          </w:rPr>
          <w:t>וללת</w:t>
        </w:r>
        <w:r w:rsidRPr="0093158A" w:rsidDel="00556970">
          <w:rPr>
            <w:rFonts w:hint="cs"/>
            <w:sz w:val="24"/>
            <w:szCs w:val="24"/>
            <w:rtl/>
          </w:rPr>
          <w:t xml:space="preserve"> תכנון ויישום </w:t>
        </w:r>
        <w:r w:rsidR="0093158A" w:rsidRPr="0093158A" w:rsidDel="00556970">
          <w:rPr>
            <w:rFonts w:hint="cs"/>
            <w:sz w:val="24"/>
            <w:szCs w:val="24"/>
            <w:rtl/>
          </w:rPr>
          <w:t>משחק</w:t>
        </w:r>
        <w:r w:rsidRPr="0093158A" w:rsidDel="00556970">
          <w:rPr>
            <w:rFonts w:hint="cs"/>
            <w:sz w:val="24"/>
            <w:szCs w:val="24"/>
            <w:rtl/>
          </w:rPr>
          <w:t xml:space="preserve"> ממוחשב המעביר </w:t>
        </w:r>
        <w:r w:rsidR="005901D0" w:rsidRPr="0093158A" w:rsidDel="00556970">
          <w:rPr>
            <w:rFonts w:hint="cs"/>
            <w:sz w:val="24"/>
            <w:szCs w:val="24"/>
            <w:rtl/>
          </w:rPr>
          <w:t xml:space="preserve">מגוון </w:t>
        </w:r>
        <w:r w:rsidRPr="0093158A" w:rsidDel="00556970">
          <w:rPr>
            <w:rFonts w:hint="cs"/>
            <w:sz w:val="24"/>
            <w:szCs w:val="24"/>
            <w:rtl/>
          </w:rPr>
          <w:t>לימוד</w:t>
        </w:r>
        <w:r w:rsidR="005901D0" w:rsidRPr="0093158A" w:rsidDel="00556970">
          <w:rPr>
            <w:rFonts w:hint="cs"/>
            <w:sz w:val="24"/>
            <w:szCs w:val="24"/>
            <w:rtl/>
          </w:rPr>
          <w:t>י של שפות תוכנה</w:t>
        </w:r>
        <w:r w:rsidR="0093158A" w:rsidRPr="0093158A" w:rsidDel="00556970">
          <w:rPr>
            <w:rFonts w:hint="cs"/>
            <w:sz w:val="24"/>
            <w:szCs w:val="24"/>
            <w:rtl/>
          </w:rPr>
          <w:t xml:space="preserve"> </w:t>
        </w:r>
        <w:r w:rsidR="005901D0" w:rsidRPr="0093158A" w:rsidDel="00556970">
          <w:rPr>
            <w:rFonts w:hint="cs"/>
            <w:sz w:val="24"/>
            <w:szCs w:val="24"/>
            <w:rtl/>
          </w:rPr>
          <w:t>בסביבה נטולת לחץ ומהנה.</w:t>
        </w:r>
        <w:r w:rsidR="0093158A" w:rsidRPr="0093158A" w:rsidDel="00556970">
          <w:rPr>
            <w:rFonts w:hint="cs"/>
            <w:sz w:val="24"/>
            <w:szCs w:val="24"/>
            <w:rtl/>
          </w:rPr>
          <w:t xml:space="preserve"> </w:t>
        </w:r>
        <w:r w:rsidR="005901D0" w:rsidRPr="0093158A" w:rsidDel="00556970">
          <w:rPr>
            <w:rFonts w:hint="cs"/>
            <w:sz w:val="24"/>
            <w:szCs w:val="24"/>
            <w:rtl/>
          </w:rPr>
          <w:t>המערכת מותאמת לגילאים 13-99 אשר מעוניים לרכוש ידע בסיסי בתכנות.</w:t>
        </w:r>
        <w:r w:rsidR="00407879" w:rsidRPr="0093158A" w:rsidDel="00556970">
          <w:rPr>
            <w:sz w:val="24"/>
            <w:szCs w:val="24"/>
            <w:rtl/>
          </w:rPr>
          <w:br/>
        </w:r>
        <w:commentRangeEnd w:id="7"/>
        <w:r w:rsidR="00327F1E" w:rsidDel="00556970">
          <w:rPr>
            <w:rStyle w:val="CommentReference"/>
            <w:rtl/>
          </w:rPr>
          <w:commentReference w:id="7"/>
        </w:r>
      </w:moveFrom>
    </w:p>
    <w:moveFromRangeEnd w:id="6"/>
    <w:p w14:paraId="54AF1AB8" w14:textId="2D6E5E96" w:rsidR="0093158A" w:rsidRDefault="0093158A" w:rsidP="0093158A">
      <w:pPr>
        <w:bidi/>
        <w:ind w:left="720"/>
        <w:rPr>
          <w:ins w:id="9" w:author="Alon Levi" w:date="2021-11-11T11:26:00Z"/>
          <w:sz w:val="24"/>
          <w:szCs w:val="24"/>
        </w:rPr>
      </w:pPr>
    </w:p>
    <w:p w14:paraId="7E2F5F47" w14:textId="11300DD4" w:rsidR="00556970" w:rsidRDefault="00556970" w:rsidP="00556970">
      <w:pPr>
        <w:bidi/>
        <w:ind w:left="720"/>
        <w:rPr>
          <w:ins w:id="10" w:author="Alon Levi" w:date="2021-11-11T11:26:00Z"/>
          <w:sz w:val="24"/>
          <w:szCs w:val="24"/>
        </w:rPr>
      </w:pPr>
    </w:p>
    <w:p w14:paraId="7B8F2F3D" w14:textId="2835304F" w:rsidR="00556970" w:rsidRDefault="00556970" w:rsidP="00556970">
      <w:pPr>
        <w:bidi/>
        <w:ind w:left="720"/>
        <w:rPr>
          <w:ins w:id="11" w:author="Alon Levi" w:date="2021-11-11T11:26:00Z"/>
          <w:sz w:val="24"/>
          <w:szCs w:val="24"/>
        </w:rPr>
      </w:pPr>
    </w:p>
    <w:p w14:paraId="1B8B063E" w14:textId="5DC72988" w:rsidR="00556970" w:rsidRDefault="00556970" w:rsidP="00556970">
      <w:pPr>
        <w:bidi/>
        <w:ind w:left="720"/>
        <w:rPr>
          <w:ins w:id="12" w:author="Alon Levi" w:date="2021-11-11T11:26:00Z"/>
          <w:sz w:val="24"/>
          <w:szCs w:val="24"/>
        </w:rPr>
      </w:pPr>
    </w:p>
    <w:p w14:paraId="3C9133BA" w14:textId="5497F784" w:rsidR="00556970" w:rsidRDefault="00556970" w:rsidP="00556970">
      <w:pPr>
        <w:bidi/>
        <w:ind w:left="720"/>
        <w:rPr>
          <w:ins w:id="13" w:author="Alon Levi" w:date="2021-11-11T11:26:00Z"/>
          <w:sz w:val="24"/>
          <w:szCs w:val="24"/>
        </w:rPr>
      </w:pPr>
    </w:p>
    <w:p w14:paraId="64FF7105" w14:textId="40282179" w:rsidR="00556970" w:rsidRDefault="00556970" w:rsidP="00556970">
      <w:pPr>
        <w:bidi/>
        <w:ind w:left="720"/>
        <w:rPr>
          <w:ins w:id="14" w:author="Alon Levi" w:date="2021-11-11T11:26:00Z"/>
          <w:sz w:val="24"/>
          <w:szCs w:val="24"/>
        </w:rPr>
      </w:pPr>
    </w:p>
    <w:p w14:paraId="5E98E876" w14:textId="3DCE0CAA" w:rsidR="00556970" w:rsidRDefault="00556970" w:rsidP="00556970">
      <w:pPr>
        <w:bidi/>
        <w:ind w:left="720"/>
        <w:rPr>
          <w:ins w:id="15" w:author="Alon Levi" w:date="2021-11-11T11:26:00Z"/>
          <w:sz w:val="24"/>
          <w:szCs w:val="24"/>
        </w:rPr>
      </w:pPr>
    </w:p>
    <w:p w14:paraId="24C8BAC3" w14:textId="703E19E9" w:rsidR="00556970" w:rsidRDefault="00556970" w:rsidP="00556970">
      <w:pPr>
        <w:bidi/>
        <w:ind w:left="720"/>
        <w:rPr>
          <w:ins w:id="16" w:author="Alon Levi" w:date="2021-11-11T11:26:00Z"/>
          <w:sz w:val="24"/>
          <w:szCs w:val="24"/>
        </w:rPr>
      </w:pPr>
    </w:p>
    <w:p w14:paraId="1974F85B" w14:textId="0BF91FC3" w:rsidR="00556970" w:rsidRDefault="00556970" w:rsidP="00556970">
      <w:pPr>
        <w:bidi/>
        <w:ind w:left="720"/>
        <w:rPr>
          <w:ins w:id="17" w:author="Alon Levi" w:date="2021-11-11T11:26:00Z"/>
          <w:sz w:val="24"/>
          <w:szCs w:val="24"/>
        </w:rPr>
      </w:pPr>
    </w:p>
    <w:p w14:paraId="6F442366" w14:textId="6FB86833" w:rsidR="00556970" w:rsidRDefault="00556970" w:rsidP="00556970">
      <w:pPr>
        <w:bidi/>
        <w:ind w:left="720"/>
        <w:rPr>
          <w:ins w:id="18" w:author="Alon Levi" w:date="2021-11-11T11:26:00Z"/>
          <w:sz w:val="24"/>
          <w:szCs w:val="24"/>
        </w:rPr>
      </w:pPr>
    </w:p>
    <w:p w14:paraId="1082537B" w14:textId="44AC324F" w:rsidR="00556970" w:rsidRDefault="00556970" w:rsidP="00556970">
      <w:pPr>
        <w:bidi/>
        <w:ind w:left="720"/>
        <w:rPr>
          <w:ins w:id="19" w:author="Alon Levi" w:date="2021-11-11T11:26:00Z"/>
          <w:sz w:val="24"/>
          <w:szCs w:val="24"/>
        </w:rPr>
      </w:pPr>
    </w:p>
    <w:p w14:paraId="1D12D239" w14:textId="1585E87C" w:rsidR="00556970" w:rsidRDefault="00556970" w:rsidP="00556970">
      <w:pPr>
        <w:bidi/>
        <w:ind w:left="720"/>
        <w:rPr>
          <w:ins w:id="20" w:author="Alon Levi" w:date="2021-11-11T11:26:00Z"/>
          <w:sz w:val="24"/>
          <w:szCs w:val="24"/>
        </w:rPr>
      </w:pPr>
    </w:p>
    <w:p w14:paraId="4D349817" w14:textId="75BB8949" w:rsidR="00556970" w:rsidRDefault="00556970" w:rsidP="00556970">
      <w:pPr>
        <w:bidi/>
        <w:ind w:left="720"/>
        <w:rPr>
          <w:ins w:id="21" w:author="Alon Levi" w:date="2021-11-11T11:26:00Z"/>
          <w:sz w:val="24"/>
          <w:szCs w:val="24"/>
        </w:rPr>
      </w:pPr>
    </w:p>
    <w:p w14:paraId="286FAA78" w14:textId="77777777" w:rsidR="00556970" w:rsidRPr="0093158A" w:rsidRDefault="00556970" w:rsidP="00556970">
      <w:pPr>
        <w:bidi/>
        <w:ind w:left="720"/>
        <w:rPr>
          <w:sz w:val="24"/>
          <w:szCs w:val="24"/>
          <w:rtl/>
        </w:rPr>
      </w:pPr>
    </w:p>
    <w:tbl>
      <w:tblPr>
        <w:tblStyle w:val="TableGrid"/>
        <w:bidiVisual/>
        <w:tblW w:w="0" w:type="auto"/>
        <w:tblInd w:w="720" w:type="dxa"/>
        <w:tblLook w:val="04A0" w:firstRow="1" w:lastRow="0" w:firstColumn="1" w:lastColumn="0" w:noHBand="0" w:noVBand="1"/>
      </w:tblPr>
      <w:tblGrid>
        <w:gridCol w:w="4130"/>
        <w:gridCol w:w="4166"/>
      </w:tblGrid>
      <w:tr w:rsidR="0093158A" w:rsidRPr="0093158A" w14:paraId="7DD53C19" w14:textId="77777777" w:rsidTr="0093158A">
        <w:tc>
          <w:tcPr>
            <w:tcW w:w="4130" w:type="dxa"/>
          </w:tcPr>
          <w:p w14:paraId="5A953489" w14:textId="0F74173F" w:rsidR="0093158A" w:rsidRPr="0093158A" w:rsidRDefault="0093158A" w:rsidP="0093158A">
            <w:pPr>
              <w:bidi/>
              <w:rPr>
                <w:sz w:val="24"/>
                <w:szCs w:val="24"/>
                <w:rtl/>
              </w:rPr>
            </w:pPr>
            <w:r w:rsidRPr="0093158A">
              <w:rPr>
                <w:rFonts w:hint="cs"/>
                <w:sz w:val="24"/>
                <w:szCs w:val="24"/>
                <w:rtl/>
              </w:rPr>
              <w:t>חברי צוות:</w:t>
            </w:r>
          </w:p>
        </w:tc>
        <w:tc>
          <w:tcPr>
            <w:tcW w:w="4166" w:type="dxa"/>
          </w:tcPr>
          <w:p w14:paraId="290D49CE" w14:textId="5B3D5D08" w:rsidR="0093158A" w:rsidRPr="0093158A" w:rsidRDefault="0093158A" w:rsidP="0093158A">
            <w:pPr>
              <w:bidi/>
              <w:rPr>
                <w:sz w:val="24"/>
                <w:szCs w:val="24"/>
                <w:rtl/>
              </w:rPr>
            </w:pPr>
            <w:r w:rsidRPr="0093158A">
              <w:rPr>
                <w:rFonts w:hint="cs"/>
                <w:sz w:val="24"/>
                <w:szCs w:val="24"/>
                <w:rtl/>
              </w:rPr>
              <w:t>אלון יהודה לוי, רחמים רם אליהו, ולדיסלב גולובין, עמית יושקוביץ</w:t>
            </w:r>
            <w:r w:rsidR="00803B85">
              <w:rPr>
                <w:rFonts w:hint="cs"/>
                <w:sz w:val="24"/>
                <w:szCs w:val="24"/>
                <w:rtl/>
              </w:rPr>
              <w:t>'</w:t>
            </w:r>
          </w:p>
        </w:tc>
      </w:tr>
    </w:tbl>
    <w:p w14:paraId="74383DE1" w14:textId="7F6DFBA9" w:rsidR="00407879" w:rsidRDefault="00407879" w:rsidP="0093158A">
      <w:pPr>
        <w:bidi/>
        <w:ind w:left="720"/>
        <w:rPr>
          <w:ins w:id="22" w:author="Alon Levi" w:date="2021-11-11T11:27:00Z"/>
          <w:sz w:val="24"/>
          <w:szCs w:val="24"/>
        </w:rPr>
      </w:pPr>
      <w:r w:rsidRPr="0093158A">
        <w:rPr>
          <w:sz w:val="24"/>
          <w:szCs w:val="24"/>
          <w:rtl/>
        </w:rPr>
        <w:br/>
      </w:r>
    </w:p>
    <w:p w14:paraId="395C7928" w14:textId="52FC7F1B" w:rsidR="00556970" w:rsidRDefault="00556970" w:rsidP="00556970">
      <w:pPr>
        <w:bidi/>
        <w:ind w:left="720"/>
        <w:rPr>
          <w:ins w:id="23" w:author="Alon Levi" w:date="2021-11-11T11:27:00Z"/>
          <w:sz w:val="24"/>
          <w:szCs w:val="24"/>
        </w:rPr>
      </w:pPr>
    </w:p>
    <w:p w14:paraId="3BA51D67" w14:textId="0B4BD833" w:rsidR="00556970" w:rsidRDefault="00556970" w:rsidP="00556970">
      <w:pPr>
        <w:bidi/>
        <w:ind w:left="720"/>
        <w:rPr>
          <w:ins w:id="24" w:author="Alon Levi" w:date="2021-11-11T11:27:00Z"/>
          <w:sz w:val="24"/>
          <w:szCs w:val="24"/>
        </w:rPr>
      </w:pPr>
    </w:p>
    <w:p w14:paraId="14C77326" w14:textId="77777777" w:rsidR="00556970" w:rsidRPr="0093158A" w:rsidRDefault="00556970" w:rsidP="00556970">
      <w:pPr>
        <w:bidi/>
        <w:ind w:left="720"/>
        <w:rPr>
          <w:sz w:val="24"/>
          <w:szCs w:val="24"/>
        </w:rPr>
      </w:pPr>
    </w:p>
    <w:p w14:paraId="7A45C0FD" w14:textId="61099CC6" w:rsidR="005901D0" w:rsidRPr="0093158A" w:rsidDel="00556970" w:rsidRDefault="005901D0" w:rsidP="005901D0">
      <w:pPr>
        <w:bidi/>
        <w:ind w:left="720"/>
        <w:rPr>
          <w:del w:id="25" w:author="Alon Levi" w:date="2021-11-11T11:27:00Z"/>
          <w:sz w:val="24"/>
          <w:szCs w:val="24"/>
          <w:rtl/>
        </w:rPr>
      </w:pPr>
    </w:p>
    <w:p w14:paraId="48D0434D" w14:textId="4AAD9C51" w:rsidR="005901D0" w:rsidRPr="0093158A" w:rsidDel="00556970" w:rsidRDefault="005901D0" w:rsidP="005901D0">
      <w:pPr>
        <w:bidi/>
        <w:ind w:left="720"/>
        <w:rPr>
          <w:del w:id="26" w:author="Alon Levi" w:date="2021-11-11T11:27:00Z"/>
          <w:sz w:val="24"/>
          <w:szCs w:val="24"/>
        </w:rPr>
      </w:pPr>
    </w:p>
    <w:p w14:paraId="0152A97E" w14:textId="5B3D06FC" w:rsidR="0093158A" w:rsidRPr="0093158A" w:rsidDel="00556970" w:rsidRDefault="0093158A" w:rsidP="0093158A">
      <w:pPr>
        <w:bidi/>
        <w:ind w:left="720"/>
        <w:rPr>
          <w:del w:id="27" w:author="Alon Levi" w:date="2021-11-11T11:27:00Z"/>
          <w:sz w:val="24"/>
          <w:szCs w:val="24"/>
        </w:rPr>
      </w:pPr>
    </w:p>
    <w:p w14:paraId="4F41E4F0" w14:textId="2DF8A601" w:rsidR="0093158A" w:rsidRPr="0093158A" w:rsidDel="00556970" w:rsidRDefault="0093158A" w:rsidP="0093158A">
      <w:pPr>
        <w:bidi/>
        <w:ind w:left="720"/>
        <w:rPr>
          <w:del w:id="28" w:author="Alon Levi" w:date="2021-11-11T11:27:00Z"/>
          <w:sz w:val="24"/>
          <w:szCs w:val="24"/>
        </w:rPr>
      </w:pPr>
    </w:p>
    <w:p w14:paraId="37052D89" w14:textId="5CB0AAF2" w:rsidR="0093158A" w:rsidDel="00556970" w:rsidRDefault="0093158A" w:rsidP="0093158A">
      <w:pPr>
        <w:bidi/>
        <w:ind w:left="720"/>
        <w:rPr>
          <w:del w:id="29" w:author="Alon Levi" w:date="2021-11-11T11:27:00Z"/>
          <w:sz w:val="20"/>
          <w:szCs w:val="20"/>
        </w:rPr>
      </w:pPr>
    </w:p>
    <w:p w14:paraId="009AFF61" w14:textId="31A7CD3E" w:rsidR="0093158A" w:rsidDel="00556970" w:rsidRDefault="0093158A" w:rsidP="0093158A">
      <w:pPr>
        <w:bidi/>
        <w:ind w:left="720"/>
        <w:rPr>
          <w:del w:id="30" w:author="Alon Levi" w:date="2021-11-11T11:27:00Z"/>
          <w:sz w:val="20"/>
          <w:szCs w:val="20"/>
        </w:rPr>
      </w:pPr>
    </w:p>
    <w:p w14:paraId="24B14646" w14:textId="29739C7D" w:rsidR="0093158A" w:rsidDel="00556970" w:rsidRDefault="0093158A" w:rsidP="0093158A">
      <w:pPr>
        <w:bidi/>
        <w:ind w:left="720"/>
        <w:rPr>
          <w:del w:id="31" w:author="Alon Levi" w:date="2021-11-11T11:27:00Z"/>
          <w:sz w:val="20"/>
          <w:szCs w:val="20"/>
        </w:rPr>
      </w:pPr>
    </w:p>
    <w:p w14:paraId="4E467431" w14:textId="1DAA2CEE" w:rsidR="0093158A" w:rsidDel="00556970" w:rsidRDefault="0093158A" w:rsidP="0093158A">
      <w:pPr>
        <w:bidi/>
        <w:ind w:left="720"/>
        <w:rPr>
          <w:del w:id="32" w:author="Alon Levi" w:date="2021-11-11T11:27:00Z"/>
          <w:sz w:val="20"/>
          <w:szCs w:val="20"/>
        </w:rPr>
      </w:pPr>
    </w:p>
    <w:p w14:paraId="78D5624B" w14:textId="02B72B0C" w:rsidR="0093158A" w:rsidDel="00556970" w:rsidRDefault="0093158A" w:rsidP="0093158A">
      <w:pPr>
        <w:bidi/>
        <w:ind w:left="720"/>
        <w:rPr>
          <w:del w:id="33" w:author="Alon Levi" w:date="2021-11-11T11:27:00Z"/>
          <w:sz w:val="20"/>
          <w:szCs w:val="20"/>
        </w:rPr>
      </w:pPr>
    </w:p>
    <w:p w14:paraId="2EF21AA2" w14:textId="5305A264" w:rsidR="0093158A" w:rsidDel="00556970" w:rsidRDefault="0093158A" w:rsidP="0093158A">
      <w:pPr>
        <w:tabs>
          <w:tab w:val="left" w:pos="4220"/>
        </w:tabs>
        <w:bidi/>
        <w:rPr>
          <w:del w:id="34" w:author="Alon Levi" w:date="2021-11-11T11:27:00Z"/>
          <w:sz w:val="20"/>
          <w:szCs w:val="20"/>
          <w:rtl/>
        </w:rPr>
      </w:pPr>
    </w:p>
    <w:p w14:paraId="101BA48B" w14:textId="2A784C4A" w:rsidR="0093158A" w:rsidDel="00556970" w:rsidRDefault="0093158A" w:rsidP="0093158A">
      <w:pPr>
        <w:tabs>
          <w:tab w:val="left" w:pos="4220"/>
        </w:tabs>
        <w:bidi/>
        <w:rPr>
          <w:del w:id="35" w:author="Alon Levi" w:date="2021-11-11T11:27:00Z"/>
          <w:sz w:val="20"/>
          <w:szCs w:val="20"/>
          <w:rtl/>
        </w:rPr>
      </w:pPr>
    </w:p>
    <w:p w14:paraId="5A1AF22A" w14:textId="56C90940" w:rsidR="0093158A" w:rsidDel="00556970" w:rsidRDefault="0093158A" w:rsidP="0093158A">
      <w:pPr>
        <w:tabs>
          <w:tab w:val="left" w:pos="4220"/>
        </w:tabs>
        <w:bidi/>
        <w:rPr>
          <w:del w:id="36" w:author="Alon Levi" w:date="2021-11-11T11:27:00Z"/>
          <w:sz w:val="20"/>
          <w:szCs w:val="20"/>
          <w:rtl/>
        </w:rPr>
      </w:pPr>
    </w:p>
    <w:p w14:paraId="38409F59" w14:textId="77777777" w:rsidR="0093158A" w:rsidDel="00556970" w:rsidRDefault="0093158A" w:rsidP="0093158A">
      <w:pPr>
        <w:tabs>
          <w:tab w:val="left" w:pos="4220"/>
        </w:tabs>
        <w:bidi/>
        <w:rPr>
          <w:del w:id="37" w:author="Alon Levi" w:date="2021-11-11T11:27:00Z"/>
          <w:sz w:val="20"/>
          <w:szCs w:val="20"/>
          <w:rtl/>
        </w:rPr>
      </w:pPr>
    </w:p>
    <w:p w14:paraId="75C40EFA" w14:textId="7D950F1A" w:rsidR="0093158A" w:rsidDel="00556970" w:rsidRDefault="0093158A">
      <w:pPr>
        <w:tabs>
          <w:tab w:val="left" w:pos="4220"/>
        </w:tabs>
        <w:bidi/>
        <w:rPr>
          <w:del w:id="38" w:author="Alon Levi" w:date="2021-11-11T11:27:00Z"/>
          <w:sz w:val="20"/>
          <w:szCs w:val="20"/>
          <w:rtl/>
        </w:rPr>
        <w:pPrChange w:id="39" w:author="Alon Levi" w:date="2021-11-11T11:27:00Z">
          <w:pPr>
            <w:tabs>
              <w:tab w:val="left" w:pos="4220"/>
            </w:tabs>
            <w:bidi/>
            <w:ind w:left="720"/>
          </w:pPr>
        </w:pPrChange>
      </w:pPr>
    </w:p>
    <w:p w14:paraId="1162EB43" w14:textId="772C9A9C" w:rsidR="0093158A" w:rsidDel="00556970" w:rsidRDefault="0093158A" w:rsidP="0093158A">
      <w:pPr>
        <w:tabs>
          <w:tab w:val="left" w:pos="4220"/>
        </w:tabs>
        <w:bidi/>
        <w:ind w:left="720"/>
        <w:rPr>
          <w:del w:id="40" w:author="Alon Levi" w:date="2021-11-11T11:27:00Z"/>
          <w:sz w:val="20"/>
          <w:szCs w:val="20"/>
          <w:rtl/>
        </w:rPr>
      </w:pPr>
    </w:p>
    <w:p w14:paraId="3E3295D5" w14:textId="5CA0E75F" w:rsidR="0093158A" w:rsidRDefault="0093158A" w:rsidP="0093158A">
      <w:pPr>
        <w:bidi/>
        <w:jc w:val="center"/>
        <w:rPr>
          <w:sz w:val="18"/>
          <w:szCs w:val="18"/>
          <w:rtl/>
        </w:rPr>
      </w:pPr>
      <w:r w:rsidRPr="00407879">
        <w:rPr>
          <w:rFonts w:hint="eastAsia"/>
          <w:sz w:val="18"/>
          <w:szCs w:val="18"/>
          <w:rtl/>
        </w:rPr>
        <w:t>‏</w:t>
      </w:r>
      <w:r w:rsidRPr="00407879">
        <w:rPr>
          <w:sz w:val="18"/>
          <w:szCs w:val="18"/>
          <w:rtl/>
        </w:rPr>
        <w:t>01/11/2021</w:t>
      </w:r>
    </w:p>
    <w:p w14:paraId="23D9223F" w14:textId="77777777" w:rsidR="0093158A" w:rsidRPr="0093158A" w:rsidRDefault="0093158A" w:rsidP="0093158A">
      <w:pPr>
        <w:bidi/>
        <w:jc w:val="center"/>
        <w:rPr>
          <w:sz w:val="18"/>
          <w:szCs w:val="18"/>
        </w:rPr>
      </w:pPr>
    </w:p>
    <w:p w14:paraId="6FD2FEF3" w14:textId="0C8BA7B7" w:rsidR="005901D0" w:rsidRDefault="005901D0" w:rsidP="005901D0">
      <w:pPr>
        <w:bidi/>
        <w:rPr>
          <w:sz w:val="20"/>
          <w:szCs w:val="20"/>
          <w:rtl/>
        </w:rPr>
      </w:pPr>
    </w:p>
    <w:p w14:paraId="692C04F8" w14:textId="4D41D6A9" w:rsidR="00556970" w:rsidDel="00556970" w:rsidRDefault="0093158A" w:rsidP="00556970">
      <w:pPr>
        <w:bidi/>
        <w:jc w:val="center"/>
        <w:rPr>
          <w:del w:id="41" w:author="Alon Levi" w:date="2021-11-11T11:27:00Z"/>
          <w:sz w:val="20"/>
          <w:szCs w:val="20"/>
        </w:rPr>
      </w:pPr>
      <w:r>
        <w:rPr>
          <w:noProof/>
        </w:rPr>
        <w:drawing>
          <wp:inline distT="0" distB="0" distL="0" distR="0" wp14:anchorId="0F50A60E" wp14:editId="23FF2C06">
            <wp:extent cx="1994881" cy="617516"/>
            <wp:effectExtent l="0" t="0" r="571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5411" cy="617680"/>
                    </a:xfrm>
                    <a:prstGeom prst="rect">
                      <a:avLst/>
                    </a:prstGeom>
                    <a:noFill/>
                    <a:ln>
                      <a:noFill/>
                    </a:ln>
                  </pic:spPr>
                </pic:pic>
              </a:graphicData>
            </a:graphic>
          </wp:inline>
        </w:drawing>
      </w:r>
    </w:p>
    <w:p w14:paraId="71D4E323" w14:textId="77777777" w:rsidR="00556970" w:rsidRPr="006F05DB" w:rsidRDefault="00556970" w:rsidP="00556970">
      <w:pPr>
        <w:bidi/>
        <w:jc w:val="center"/>
        <w:rPr>
          <w:ins w:id="42" w:author="Alon Levi" w:date="2021-11-11T11:27:00Z"/>
          <w:sz w:val="20"/>
          <w:szCs w:val="20"/>
          <w:rtl/>
        </w:rPr>
      </w:pPr>
    </w:p>
    <w:p w14:paraId="54495152" w14:textId="50B82DA4" w:rsidR="0093158A" w:rsidRPr="00B5096F" w:rsidDel="003732DB" w:rsidRDefault="00B5096F">
      <w:pPr>
        <w:bidi/>
        <w:jc w:val="center"/>
        <w:rPr>
          <w:del w:id="43" w:author="Alon Levi" w:date="2021-11-11T11:43:00Z"/>
          <w:sz w:val="24"/>
          <w:szCs w:val="24"/>
        </w:rPr>
        <w:pPrChange w:id="44" w:author="Alon Levi" w:date="2021-11-11T11:27:00Z">
          <w:pPr>
            <w:pStyle w:val="ListParagraph"/>
            <w:numPr>
              <w:numId w:val="3"/>
            </w:numPr>
            <w:bidi/>
            <w:ind w:hanging="360"/>
          </w:pPr>
        </w:pPrChange>
      </w:pPr>
      <w:del w:id="45" w:author="Hadas Chassidim" w:date="2021-11-09T11:04:00Z">
        <w:r w:rsidRPr="00B5096F" w:rsidDel="00FC3CC6">
          <w:rPr>
            <w:rFonts w:hint="cs"/>
            <w:b/>
            <w:bCs/>
            <w:sz w:val="24"/>
            <w:szCs w:val="24"/>
            <w:rtl/>
          </w:rPr>
          <w:lastRenderedPageBreak/>
          <w:delText>יעדים</w:delText>
        </w:r>
      </w:del>
      <w:ins w:id="46" w:author="Hadas Chassidim" w:date="2021-11-09T11:04:00Z">
        <w:r w:rsidR="00FC3CC6">
          <w:rPr>
            <w:rFonts w:hint="cs"/>
            <w:b/>
            <w:bCs/>
            <w:sz w:val="24"/>
            <w:szCs w:val="24"/>
            <w:rtl/>
          </w:rPr>
          <w:t>תקציר</w:t>
        </w:r>
      </w:ins>
    </w:p>
    <w:p w14:paraId="49B39F4B" w14:textId="56E10141" w:rsidR="00B5096F" w:rsidRPr="003732DB" w:rsidRDefault="00B5096F">
      <w:pPr>
        <w:bidi/>
        <w:jc w:val="center"/>
        <w:rPr>
          <w:sz w:val="24"/>
          <w:szCs w:val="24"/>
          <w:rtl/>
          <w:rPrChange w:id="47" w:author="Alon Levi" w:date="2021-11-11T11:43:00Z">
            <w:rPr>
              <w:rtl/>
            </w:rPr>
          </w:rPrChange>
        </w:rPr>
        <w:pPrChange w:id="48" w:author="Alon Levi" w:date="2021-11-11T11:43:00Z">
          <w:pPr>
            <w:pStyle w:val="ListParagraph"/>
            <w:bidi/>
          </w:pPr>
        </w:pPrChange>
      </w:pPr>
    </w:p>
    <w:p w14:paraId="0B3227E5" w14:textId="629A2D6B" w:rsidR="00556970" w:rsidDel="003C16F2" w:rsidRDefault="00556970" w:rsidP="003C16F2">
      <w:pPr>
        <w:bidi/>
        <w:ind w:left="720"/>
        <w:rPr>
          <w:del w:id="49" w:author="Alon Levi" w:date="2021-11-12T11:49:00Z"/>
          <w:sz w:val="24"/>
          <w:szCs w:val="24"/>
          <w:rtl/>
        </w:rPr>
      </w:pPr>
      <w:moveToRangeStart w:id="50" w:author="Alon Levi" w:date="2021-11-11T11:33:00Z" w:name="move87522805"/>
      <w:commentRangeStart w:id="51"/>
      <w:moveTo w:id="52" w:author="Alon Levi" w:date="2021-11-11T11:33:00Z">
        <w:del w:id="53" w:author="Alon Levi" w:date="2021-11-12T11:47:00Z">
          <w:r w:rsidRPr="0093158A" w:rsidDel="003C16F2">
            <w:rPr>
              <w:rFonts w:hint="cs"/>
              <w:sz w:val="24"/>
              <w:szCs w:val="24"/>
              <w:rtl/>
            </w:rPr>
            <w:delText>המערכת</w:delText>
          </w:r>
        </w:del>
      </w:moveTo>
      <w:ins w:id="54" w:author="Alon Levi" w:date="2021-11-12T11:47:00Z">
        <w:r w:rsidR="003C16F2">
          <w:rPr>
            <w:rFonts w:hint="cs"/>
            <w:sz w:val="24"/>
            <w:szCs w:val="24"/>
            <w:rtl/>
          </w:rPr>
          <w:t>ה</w:t>
        </w:r>
      </w:ins>
      <w:ins w:id="55" w:author="Alon Levi" w:date="2021-11-12T10:57:00Z">
        <w:r w:rsidR="0064438D">
          <w:rPr>
            <w:rFonts w:hint="cs"/>
            <w:sz w:val="24"/>
            <w:szCs w:val="24"/>
            <w:rtl/>
          </w:rPr>
          <w:t>משחק "</w:t>
        </w:r>
      </w:ins>
      <w:proofErr w:type="spellStart"/>
      <w:ins w:id="56" w:author="Alon Levi" w:date="2021-11-12T11:59:00Z">
        <w:r w:rsidR="00527ECE">
          <w:rPr>
            <w:sz w:val="24"/>
            <w:szCs w:val="24"/>
          </w:rPr>
          <w:t>CodoGlyph</w:t>
        </w:r>
      </w:ins>
      <w:proofErr w:type="spellEnd"/>
      <w:ins w:id="57" w:author="Alon Levi" w:date="2021-11-12T10:57:00Z">
        <w:r w:rsidR="0064438D">
          <w:rPr>
            <w:rFonts w:hint="cs"/>
            <w:sz w:val="24"/>
            <w:szCs w:val="24"/>
            <w:rtl/>
          </w:rPr>
          <w:t>"</w:t>
        </w:r>
      </w:ins>
      <w:moveTo w:id="58" w:author="Alon Levi" w:date="2021-11-11T11:33:00Z">
        <w:del w:id="59" w:author="Alon Levi" w:date="2021-11-12T10:57:00Z">
          <w:r w:rsidRPr="0093158A" w:rsidDel="0064438D">
            <w:rPr>
              <w:rFonts w:hint="cs"/>
              <w:sz w:val="24"/>
              <w:szCs w:val="24"/>
              <w:rtl/>
            </w:rPr>
            <w:delText xml:space="preserve"> ש</w:delText>
          </w:r>
        </w:del>
        <w:del w:id="60" w:author="Alon Levi" w:date="2021-11-12T10:58:00Z">
          <w:r w:rsidRPr="0093158A" w:rsidDel="0064438D">
            <w:rPr>
              <w:rFonts w:hint="cs"/>
              <w:sz w:val="24"/>
              <w:szCs w:val="24"/>
              <w:rtl/>
            </w:rPr>
            <w:delText>לנו</w:delText>
          </w:r>
        </w:del>
      </w:moveTo>
      <w:ins w:id="61" w:author="Alon Levi" w:date="2021-11-12T10:58:00Z">
        <w:r w:rsidR="0064438D">
          <w:rPr>
            <w:rFonts w:hint="cs"/>
            <w:sz w:val="24"/>
            <w:szCs w:val="24"/>
            <w:rtl/>
          </w:rPr>
          <w:t xml:space="preserve"> שאנו מפתחים</w:t>
        </w:r>
      </w:ins>
      <w:ins w:id="62" w:author="Alon Levi" w:date="2021-11-12T11:47:00Z">
        <w:r w:rsidR="003C16F2">
          <w:rPr>
            <w:rFonts w:hint="cs"/>
            <w:sz w:val="24"/>
            <w:szCs w:val="24"/>
            <w:rtl/>
          </w:rPr>
          <w:t xml:space="preserve"> מותאם לגילאים 13-99 אשר מעוניינים לרכוש ידע בסיסי בשפות תכנות.</w:t>
        </w:r>
        <w:r w:rsidR="003C16F2">
          <w:rPr>
            <w:sz w:val="24"/>
            <w:szCs w:val="24"/>
            <w:rtl/>
          </w:rPr>
          <w:br/>
        </w:r>
        <w:r w:rsidR="003C16F2">
          <w:rPr>
            <w:rFonts w:hint="cs"/>
            <w:sz w:val="24"/>
            <w:szCs w:val="24"/>
            <w:rtl/>
          </w:rPr>
          <w:t>המערכת</w:t>
        </w:r>
      </w:ins>
      <w:moveTo w:id="63" w:author="Alon Levi" w:date="2021-11-11T11:33:00Z">
        <w:del w:id="64" w:author="Alon Levi" w:date="2021-11-12T10:58:00Z">
          <w:r w:rsidRPr="0093158A" w:rsidDel="0064438D">
            <w:rPr>
              <w:rFonts w:hint="cs"/>
              <w:sz w:val="24"/>
              <w:szCs w:val="24"/>
              <w:rtl/>
            </w:rPr>
            <w:delText xml:space="preserve"> כוללת</w:delText>
          </w:r>
        </w:del>
      </w:moveTo>
      <w:ins w:id="65" w:author="Alon Levi" w:date="2021-11-12T10:58:00Z">
        <w:r w:rsidR="0064438D">
          <w:rPr>
            <w:rFonts w:hint="cs"/>
            <w:sz w:val="24"/>
            <w:szCs w:val="24"/>
            <w:rtl/>
          </w:rPr>
          <w:t xml:space="preserve"> תכלול תכנון</w:t>
        </w:r>
      </w:ins>
      <w:moveTo w:id="66" w:author="Alon Levi" w:date="2021-11-11T11:33:00Z">
        <w:del w:id="67" w:author="Alon Levi" w:date="2021-11-12T10:58:00Z">
          <w:r w:rsidRPr="0093158A" w:rsidDel="0064438D">
            <w:rPr>
              <w:rFonts w:hint="cs"/>
              <w:sz w:val="24"/>
              <w:szCs w:val="24"/>
              <w:rtl/>
            </w:rPr>
            <w:delText xml:space="preserve"> תכנון</w:delText>
          </w:r>
        </w:del>
        <w:r w:rsidRPr="0093158A">
          <w:rPr>
            <w:rFonts w:hint="cs"/>
            <w:sz w:val="24"/>
            <w:szCs w:val="24"/>
            <w:rtl/>
          </w:rPr>
          <w:t xml:space="preserve"> ויישום משחק ממוחשב</w:t>
        </w:r>
      </w:moveTo>
      <w:ins w:id="68" w:author="Alon Levi" w:date="2021-11-12T10:58:00Z">
        <w:r w:rsidR="0064438D">
          <w:rPr>
            <w:rFonts w:hint="cs"/>
            <w:sz w:val="24"/>
            <w:szCs w:val="24"/>
            <w:rtl/>
          </w:rPr>
          <w:t xml:space="preserve"> </w:t>
        </w:r>
      </w:ins>
      <w:ins w:id="69" w:author="Alon Levi" w:date="2021-11-12T10:59:00Z">
        <w:r w:rsidR="0064438D">
          <w:rPr>
            <w:rFonts w:hint="cs"/>
            <w:sz w:val="24"/>
            <w:szCs w:val="24"/>
            <w:rtl/>
          </w:rPr>
          <w:t>אתרי,</w:t>
        </w:r>
      </w:ins>
      <w:moveTo w:id="70" w:author="Alon Levi" w:date="2021-11-11T11:33:00Z">
        <w:r w:rsidRPr="0093158A">
          <w:rPr>
            <w:rFonts w:hint="cs"/>
            <w:sz w:val="24"/>
            <w:szCs w:val="24"/>
            <w:rtl/>
          </w:rPr>
          <w:t xml:space="preserve"> המעביר </w:t>
        </w:r>
      </w:moveTo>
      <w:ins w:id="71" w:author="Alon Levi" w:date="2021-11-11T11:33:00Z">
        <w:r>
          <w:rPr>
            <w:rFonts w:hint="cs"/>
            <w:sz w:val="24"/>
            <w:szCs w:val="24"/>
            <w:rtl/>
          </w:rPr>
          <w:t>תוכן</w:t>
        </w:r>
      </w:ins>
      <w:ins w:id="72" w:author="Alon Levi" w:date="2021-11-12T11:48:00Z">
        <w:r w:rsidR="003C16F2">
          <w:rPr>
            <w:rFonts w:hint="cs"/>
            <w:sz w:val="24"/>
            <w:szCs w:val="24"/>
            <w:rtl/>
          </w:rPr>
          <w:t xml:space="preserve"> חינוכי</w:t>
        </w:r>
      </w:ins>
      <w:ins w:id="73" w:author="Alon Levi" w:date="2021-11-11T11:33:00Z">
        <w:r>
          <w:rPr>
            <w:rFonts w:hint="cs"/>
            <w:sz w:val="24"/>
            <w:szCs w:val="24"/>
            <w:rtl/>
          </w:rPr>
          <w:t xml:space="preserve"> </w:t>
        </w:r>
      </w:ins>
      <w:ins w:id="74" w:author="Alon Levi" w:date="2021-11-12T11:48:00Z">
        <w:r w:rsidR="003C16F2">
          <w:rPr>
            <w:rFonts w:hint="cs"/>
            <w:sz w:val="24"/>
            <w:szCs w:val="24"/>
            <w:rtl/>
          </w:rPr>
          <w:t>ו</w:t>
        </w:r>
      </w:ins>
      <w:moveTo w:id="75" w:author="Alon Levi" w:date="2021-11-11T11:33:00Z">
        <w:del w:id="76" w:author="Alon Levi" w:date="2021-11-11T11:33:00Z">
          <w:r w:rsidRPr="0093158A" w:rsidDel="00556970">
            <w:rPr>
              <w:rFonts w:hint="cs"/>
              <w:sz w:val="24"/>
              <w:szCs w:val="24"/>
              <w:rtl/>
            </w:rPr>
            <w:delText xml:space="preserve">מגוון </w:delText>
          </w:r>
        </w:del>
        <w:r w:rsidRPr="0093158A">
          <w:rPr>
            <w:rFonts w:hint="cs"/>
            <w:sz w:val="24"/>
            <w:szCs w:val="24"/>
            <w:rtl/>
          </w:rPr>
          <w:t>לימודי של שפות תוכנה</w:t>
        </w:r>
      </w:moveTo>
      <w:ins w:id="77" w:author="Alon Levi" w:date="2021-11-12T11:46:00Z">
        <w:r w:rsidR="003C16F2">
          <w:rPr>
            <w:sz w:val="24"/>
            <w:szCs w:val="24"/>
          </w:rPr>
          <w:t xml:space="preserve"> </w:t>
        </w:r>
      </w:ins>
      <w:ins w:id="78" w:author="Alon Levi" w:date="2021-11-12T10:59:00Z">
        <w:r w:rsidR="0064438D">
          <w:rPr>
            <w:rFonts w:hint="cs"/>
            <w:sz w:val="24"/>
            <w:szCs w:val="24"/>
            <w:rtl/>
          </w:rPr>
          <w:t>(</w:t>
        </w:r>
      </w:ins>
      <w:ins w:id="79" w:author="Alon Levi" w:date="2021-11-12T11:03:00Z">
        <w:r w:rsidR="0064438D">
          <w:rPr>
            <w:sz w:val="24"/>
            <w:szCs w:val="24"/>
          </w:rPr>
          <w:t>C,Python,X8</w:t>
        </w:r>
      </w:ins>
      <w:ins w:id="80" w:author="Alon Levi" w:date="2021-11-12T11:04:00Z">
        <w:r w:rsidR="0064438D">
          <w:rPr>
            <w:sz w:val="24"/>
            <w:szCs w:val="24"/>
          </w:rPr>
          <w:t>6asm</w:t>
        </w:r>
      </w:ins>
      <w:ins w:id="81" w:author="Alon Levi" w:date="2021-11-12T10:59:00Z">
        <w:r w:rsidR="0064438D">
          <w:rPr>
            <w:rFonts w:hint="cs"/>
            <w:sz w:val="24"/>
            <w:szCs w:val="24"/>
            <w:rtl/>
          </w:rPr>
          <w:t>)</w:t>
        </w:r>
      </w:ins>
      <w:ins w:id="82" w:author="Alon Levi" w:date="2021-11-11T11:33:00Z">
        <w:r>
          <w:rPr>
            <w:rFonts w:hint="cs"/>
            <w:sz w:val="24"/>
            <w:szCs w:val="24"/>
            <w:rtl/>
          </w:rPr>
          <w:t xml:space="preserve"> </w:t>
        </w:r>
      </w:ins>
      <w:moveTo w:id="83" w:author="Alon Levi" w:date="2021-11-11T11:33:00Z">
        <w:del w:id="84" w:author="Alon Levi" w:date="2021-11-11T11:33:00Z">
          <w:r w:rsidRPr="0093158A" w:rsidDel="00556970">
            <w:rPr>
              <w:rFonts w:hint="cs"/>
              <w:sz w:val="24"/>
              <w:szCs w:val="24"/>
              <w:rtl/>
            </w:rPr>
            <w:delText xml:space="preserve"> </w:delText>
          </w:r>
        </w:del>
        <w:r w:rsidRPr="0093158A">
          <w:rPr>
            <w:rFonts w:hint="cs"/>
            <w:sz w:val="24"/>
            <w:szCs w:val="24"/>
            <w:rtl/>
          </w:rPr>
          <w:t xml:space="preserve">בסביבה נטולת לחץ ומהנה. </w:t>
        </w:r>
        <w:del w:id="85" w:author="Alon Levi" w:date="2021-11-12T11:48:00Z">
          <w:r w:rsidRPr="0093158A" w:rsidDel="003C16F2">
            <w:rPr>
              <w:rFonts w:hint="cs"/>
              <w:sz w:val="24"/>
              <w:szCs w:val="24"/>
              <w:rtl/>
            </w:rPr>
            <w:delText>המ</w:delText>
          </w:r>
        </w:del>
        <w:del w:id="86" w:author="Alon Levi" w:date="2021-11-12T11:05:00Z">
          <w:r w:rsidRPr="0093158A" w:rsidDel="0064438D">
            <w:rPr>
              <w:rFonts w:hint="cs"/>
              <w:sz w:val="24"/>
              <w:szCs w:val="24"/>
              <w:rtl/>
            </w:rPr>
            <w:delText>ערכת</w:delText>
          </w:r>
        </w:del>
        <w:del w:id="87" w:author="Alon Levi" w:date="2021-11-12T11:48:00Z">
          <w:r w:rsidRPr="0093158A" w:rsidDel="003C16F2">
            <w:rPr>
              <w:rFonts w:hint="cs"/>
              <w:sz w:val="24"/>
              <w:szCs w:val="24"/>
              <w:rtl/>
            </w:rPr>
            <w:delText xml:space="preserve"> מותא</w:delText>
          </w:r>
        </w:del>
        <w:del w:id="88" w:author="Alon Levi" w:date="2021-11-12T11:05:00Z">
          <w:r w:rsidRPr="0093158A" w:rsidDel="0064438D">
            <w:rPr>
              <w:rFonts w:hint="cs"/>
              <w:sz w:val="24"/>
              <w:szCs w:val="24"/>
              <w:rtl/>
            </w:rPr>
            <w:delText>מת</w:delText>
          </w:r>
        </w:del>
        <w:del w:id="89" w:author="Alon Levi" w:date="2021-11-12T11:48:00Z">
          <w:r w:rsidRPr="0093158A" w:rsidDel="003C16F2">
            <w:rPr>
              <w:rFonts w:hint="cs"/>
              <w:sz w:val="24"/>
              <w:szCs w:val="24"/>
              <w:rtl/>
            </w:rPr>
            <w:delText xml:space="preserve"> לגילאים 13-99 אשר מעוניים לרכוש ידע בסיסי </w:delText>
          </w:r>
        </w:del>
        <w:del w:id="90" w:author="Alon Levi" w:date="2021-11-12T11:05:00Z">
          <w:r w:rsidRPr="0093158A" w:rsidDel="0064438D">
            <w:rPr>
              <w:rFonts w:hint="cs"/>
              <w:sz w:val="24"/>
              <w:szCs w:val="24"/>
              <w:rtl/>
            </w:rPr>
            <w:delText>בתכנות</w:delText>
          </w:r>
        </w:del>
        <w:del w:id="91" w:author="Alon Levi" w:date="2021-11-12T11:48:00Z">
          <w:r w:rsidRPr="0093158A" w:rsidDel="003C16F2">
            <w:rPr>
              <w:rFonts w:hint="cs"/>
              <w:sz w:val="24"/>
              <w:szCs w:val="24"/>
              <w:rtl/>
            </w:rPr>
            <w:delText>.</w:delText>
          </w:r>
        </w:del>
        <w:del w:id="92" w:author="Alon Levi" w:date="2021-11-11T11:33:00Z">
          <w:r w:rsidRPr="0093158A" w:rsidDel="00556970">
            <w:rPr>
              <w:sz w:val="24"/>
              <w:szCs w:val="24"/>
              <w:rtl/>
            </w:rPr>
            <w:br/>
          </w:r>
          <w:commentRangeEnd w:id="51"/>
          <w:r w:rsidDel="00556970">
            <w:rPr>
              <w:rStyle w:val="CommentReference"/>
              <w:rtl/>
            </w:rPr>
            <w:commentReference w:id="51"/>
          </w:r>
        </w:del>
      </w:moveTo>
    </w:p>
    <w:moveToRangeEnd w:id="50"/>
    <w:p w14:paraId="5F99F6A3" w14:textId="1A2EBBBE" w:rsidR="00C92AB2" w:rsidRPr="00C92AB2" w:rsidDel="006A2292" w:rsidRDefault="00B5096F" w:rsidP="003C16F2">
      <w:pPr>
        <w:bidi/>
        <w:ind w:left="720"/>
        <w:rPr>
          <w:del w:id="93" w:author="Alon Levi" w:date="2021-11-12T12:17:00Z"/>
          <w:sz w:val="24"/>
          <w:szCs w:val="24"/>
        </w:rPr>
        <w:pPrChange w:id="94" w:author="Alon Levi" w:date="2021-11-12T11:49:00Z">
          <w:pPr>
            <w:pStyle w:val="ListParagraph"/>
            <w:bidi/>
          </w:pPr>
        </w:pPrChange>
      </w:pPr>
      <w:del w:id="95" w:author="Alon Levi" w:date="2021-11-12T11:05:00Z">
        <w:r w:rsidDel="0064438D">
          <w:rPr>
            <w:rFonts w:hint="cs"/>
            <w:sz w:val="24"/>
            <w:szCs w:val="24"/>
            <w:rtl/>
          </w:rPr>
          <w:delText xml:space="preserve">המערכת באה </w:delText>
        </w:r>
        <w:commentRangeStart w:id="96"/>
        <w:r w:rsidDel="0064438D">
          <w:rPr>
            <w:rFonts w:hint="cs"/>
            <w:sz w:val="24"/>
            <w:szCs w:val="24"/>
            <w:rtl/>
          </w:rPr>
          <w:delText>להחליף</w:delText>
        </w:r>
        <w:commentRangeEnd w:id="96"/>
        <w:r w:rsidR="00327F1E" w:rsidDel="0064438D">
          <w:rPr>
            <w:rStyle w:val="CommentReference"/>
            <w:rtl/>
          </w:rPr>
          <w:commentReference w:id="96"/>
        </w:r>
        <w:r w:rsidDel="0064438D">
          <w:rPr>
            <w:rFonts w:hint="cs"/>
            <w:sz w:val="24"/>
            <w:szCs w:val="24"/>
            <w:rtl/>
          </w:rPr>
          <w:delText xml:space="preserve"> </w:delText>
        </w:r>
      </w:del>
      <w:del w:id="97" w:author="Alon Levi" w:date="2021-11-12T11:49:00Z">
        <w:r w:rsidDel="003C16F2">
          <w:rPr>
            <w:rFonts w:hint="cs"/>
            <w:sz w:val="24"/>
            <w:szCs w:val="24"/>
            <w:rtl/>
          </w:rPr>
          <w:delText>מערכות ישנות ולחדש את צורת לימוד התכנות בקרב מקודדים מתחילים, המשחק יעביר מידע חינוכי לימודי בסביבת למידה נטולת לחץ ומהנה.</w:delText>
        </w:r>
      </w:del>
      <w:r>
        <w:rPr>
          <w:sz w:val="24"/>
          <w:szCs w:val="24"/>
          <w:rtl/>
        </w:rPr>
        <w:br/>
      </w:r>
      <w:r w:rsidR="00C92AB2">
        <w:rPr>
          <w:rFonts w:hint="cs"/>
          <w:sz w:val="24"/>
          <w:szCs w:val="24"/>
          <w:rtl/>
        </w:rPr>
        <w:t xml:space="preserve">ישנם 3 סוגי משתמשים שונים: </w:t>
      </w:r>
      <w:ins w:id="98" w:author="Alon Levi" w:date="2021-11-12T12:18:00Z">
        <w:r w:rsidR="006A2292">
          <w:rPr>
            <w:rFonts w:hint="cs"/>
            <w:sz w:val="24"/>
            <w:szCs w:val="24"/>
            <w:rtl/>
          </w:rPr>
          <w:t>משתמש</w:t>
        </w:r>
      </w:ins>
      <w:ins w:id="99" w:author="Alon Levi" w:date="2021-11-12T12:19:00Z">
        <w:r w:rsidR="006A2292">
          <w:rPr>
            <w:rFonts w:hint="cs"/>
            <w:sz w:val="24"/>
            <w:szCs w:val="24"/>
            <w:rtl/>
          </w:rPr>
          <w:t xml:space="preserve"> רגיל</w:t>
        </w:r>
      </w:ins>
      <w:del w:id="100" w:author="Alon Levi" w:date="2021-11-12T12:18:00Z">
        <w:r w:rsidR="00C92AB2" w:rsidDel="006A2292">
          <w:rPr>
            <w:rFonts w:hint="cs"/>
            <w:sz w:val="24"/>
            <w:szCs w:val="24"/>
            <w:rtl/>
          </w:rPr>
          <w:delText>תלמיד</w:delText>
        </w:r>
      </w:del>
      <w:r w:rsidR="00C92AB2">
        <w:rPr>
          <w:rFonts w:hint="cs"/>
          <w:sz w:val="24"/>
          <w:szCs w:val="24"/>
          <w:rtl/>
        </w:rPr>
        <w:t xml:space="preserve">, </w:t>
      </w:r>
      <w:del w:id="101" w:author="Alon Levi" w:date="2021-11-12T12:18:00Z">
        <w:r w:rsidR="00C92AB2" w:rsidRPr="00270587" w:rsidDel="006A2292">
          <w:rPr>
            <w:rFonts w:hint="cs"/>
            <w:sz w:val="24"/>
            <w:szCs w:val="24"/>
            <w:rtl/>
          </w:rPr>
          <w:delText xml:space="preserve">תלמיד </w:delText>
        </w:r>
      </w:del>
      <w:ins w:id="102" w:author="Alon Levi" w:date="2021-11-12T12:18:00Z">
        <w:r w:rsidR="006A2292">
          <w:rPr>
            <w:rFonts w:hint="cs"/>
            <w:sz w:val="24"/>
            <w:szCs w:val="24"/>
            <w:rtl/>
          </w:rPr>
          <w:t>משתמש</w:t>
        </w:r>
        <w:r w:rsidR="006A2292" w:rsidRPr="00270587">
          <w:rPr>
            <w:rFonts w:hint="cs"/>
            <w:sz w:val="24"/>
            <w:szCs w:val="24"/>
            <w:rtl/>
          </w:rPr>
          <w:t xml:space="preserve"> </w:t>
        </w:r>
      </w:ins>
      <w:r w:rsidR="00C92AB2" w:rsidRPr="00270587">
        <w:rPr>
          <w:rFonts w:hint="cs"/>
          <w:sz w:val="24"/>
          <w:szCs w:val="24"/>
          <w:rtl/>
        </w:rPr>
        <w:t>פרמיום</w:t>
      </w:r>
      <w:r w:rsidR="00C92AB2">
        <w:rPr>
          <w:rFonts w:hint="cs"/>
          <w:sz w:val="24"/>
          <w:szCs w:val="24"/>
          <w:rtl/>
        </w:rPr>
        <w:t xml:space="preserve">, </w:t>
      </w:r>
      <w:r w:rsidR="00270587">
        <w:rPr>
          <w:rFonts w:hint="cs"/>
          <w:sz w:val="24"/>
          <w:szCs w:val="24"/>
          <w:rtl/>
        </w:rPr>
        <w:t>ואדמיניסטרטו</w:t>
      </w:r>
      <w:r w:rsidR="00270587">
        <w:rPr>
          <w:rFonts w:hint="eastAsia"/>
          <w:sz w:val="24"/>
          <w:szCs w:val="24"/>
          <w:rtl/>
        </w:rPr>
        <w:t>ר</w:t>
      </w:r>
      <w:r w:rsidR="00C92AB2">
        <w:rPr>
          <w:rFonts w:hint="cs"/>
          <w:sz w:val="24"/>
          <w:szCs w:val="24"/>
          <w:rtl/>
        </w:rPr>
        <w:t>.</w:t>
      </w:r>
    </w:p>
    <w:p w14:paraId="2ADD3EEF" w14:textId="45E602AA" w:rsidR="00C92AB2" w:rsidRDefault="006A2292" w:rsidP="006A2292">
      <w:pPr>
        <w:bidi/>
        <w:ind w:left="720"/>
        <w:rPr>
          <w:sz w:val="24"/>
          <w:szCs w:val="24"/>
          <w:rtl/>
        </w:rPr>
        <w:pPrChange w:id="103" w:author="Alon Levi" w:date="2021-11-12T12:17:00Z">
          <w:pPr>
            <w:pStyle w:val="ListParagraph"/>
            <w:bidi/>
          </w:pPr>
        </w:pPrChange>
      </w:pPr>
      <w:ins w:id="104" w:author="Alon Levi" w:date="2021-11-12T12:17:00Z">
        <w:r>
          <w:rPr>
            <w:sz w:val="24"/>
            <w:szCs w:val="24"/>
            <w:rtl/>
          </w:rPr>
          <w:br/>
        </w:r>
      </w:ins>
      <w:r w:rsidR="00C92AB2">
        <w:rPr>
          <w:rFonts w:hint="cs"/>
          <w:sz w:val="24"/>
          <w:szCs w:val="24"/>
          <w:rtl/>
        </w:rPr>
        <w:t xml:space="preserve">המטרה העיקרית </w:t>
      </w:r>
      <w:ins w:id="105" w:author="Alon Levi" w:date="2021-11-12T11:55:00Z">
        <w:r w:rsidR="00527ECE">
          <w:rPr>
            <w:rFonts w:hint="cs"/>
            <w:sz w:val="24"/>
            <w:szCs w:val="24"/>
            <w:rtl/>
          </w:rPr>
          <w:t>הינה</w:t>
        </w:r>
      </w:ins>
      <w:ins w:id="106" w:author="Alon Levi" w:date="2021-11-12T12:21:00Z">
        <w:r>
          <w:rPr>
            <w:rFonts w:hint="cs"/>
            <w:sz w:val="24"/>
            <w:szCs w:val="24"/>
            <w:rtl/>
          </w:rPr>
          <w:t xml:space="preserve"> </w:t>
        </w:r>
      </w:ins>
      <w:ins w:id="107" w:author="Alon Levi" w:date="2021-11-12T12:22:00Z">
        <w:r>
          <w:rPr>
            <w:rFonts w:hint="cs"/>
            <w:sz w:val="24"/>
            <w:szCs w:val="24"/>
            <w:rtl/>
          </w:rPr>
          <w:t xml:space="preserve">להחליף </w:t>
        </w:r>
      </w:ins>
      <w:ins w:id="108" w:author="Alon Levi" w:date="2021-11-12T12:23:00Z">
        <w:r>
          <w:rPr>
            <w:rFonts w:hint="cs"/>
            <w:sz w:val="24"/>
            <w:szCs w:val="24"/>
            <w:rtl/>
          </w:rPr>
          <w:t>מערכות ישנות</w:t>
        </w:r>
      </w:ins>
      <w:ins w:id="109" w:author="Alon Levi" w:date="2021-11-12T12:24:00Z">
        <w:r>
          <w:rPr>
            <w:rFonts w:hint="cs"/>
            <w:sz w:val="24"/>
            <w:szCs w:val="24"/>
            <w:rtl/>
          </w:rPr>
          <w:t xml:space="preserve"> כגון: </w:t>
        </w:r>
      </w:ins>
      <w:ins w:id="110" w:author="Alon Levi" w:date="2021-11-12T12:25:00Z">
        <w:r>
          <w:rPr>
            <w:sz w:val="24"/>
            <w:szCs w:val="24"/>
          </w:rPr>
          <w:t>w3schools,geekforgeeks,stackoverflow</w:t>
        </w:r>
        <w:r>
          <w:rPr>
            <w:rFonts w:hint="cs"/>
            <w:sz w:val="24"/>
            <w:szCs w:val="24"/>
            <w:rtl/>
          </w:rPr>
          <w:t>.</w:t>
        </w:r>
        <w:r>
          <w:rPr>
            <w:sz w:val="24"/>
            <w:szCs w:val="24"/>
            <w:rtl/>
          </w:rPr>
          <w:br/>
        </w:r>
      </w:ins>
      <w:ins w:id="111" w:author="Alon Levi" w:date="2021-11-12T12:23:00Z">
        <w:r>
          <w:rPr>
            <w:rFonts w:hint="cs"/>
            <w:sz w:val="24"/>
            <w:szCs w:val="24"/>
            <w:rtl/>
          </w:rPr>
          <w:t>שמלמדות שפות</w:t>
        </w:r>
      </w:ins>
      <w:ins w:id="112" w:author="Alon Levi" w:date="2021-11-12T12:24:00Z">
        <w:r>
          <w:rPr>
            <w:rFonts w:hint="cs"/>
            <w:sz w:val="24"/>
            <w:szCs w:val="24"/>
            <w:rtl/>
          </w:rPr>
          <w:t xml:space="preserve"> תכנות</w:t>
        </w:r>
      </w:ins>
      <w:ins w:id="113" w:author="Alon Levi" w:date="2021-11-12T12:26:00Z">
        <w:r>
          <w:rPr>
            <w:rFonts w:hint="cs"/>
            <w:sz w:val="24"/>
            <w:szCs w:val="24"/>
            <w:rtl/>
          </w:rPr>
          <w:t xml:space="preserve"> בצורה שלא מעודדת</w:t>
        </w:r>
      </w:ins>
      <w:ins w:id="114" w:author="Alon Levi" w:date="2021-11-12T12:27:00Z">
        <w:r w:rsidR="00951FA5">
          <w:rPr>
            <w:rFonts w:hint="cs"/>
            <w:sz w:val="24"/>
            <w:szCs w:val="24"/>
            <w:rtl/>
          </w:rPr>
          <w:t xml:space="preserve"> הנאה בשילוב של לימודים ובכך</w:t>
        </w:r>
      </w:ins>
      <w:ins w:id="115" w:author="Alon Levi" w:date="2021-11-12T12:28:00Z">
        <w:r w:rsidR="00951FA5">
          <w:rPr>
            <w:rFonts w:hint="cs"/>
            <w:sz w:val="24"/>
            <w:szCs w:val="24"/>
            <w:rtl/>
          </w:rPr>
          <w:t xml:space="preserve"> גורמות לחוסר סטימו</w:t>
        </w:r>
      </w:ins>
      <w:ins w:id="116" w:author="Alon Levi" w:date="2021-11-12T12:29:00Z">
        <w:r w:rsidR="00951FA5">
          <w:rPr>
            <w:rFonts w:hint="cs"/>
            <w:sz w:val="24"/>
            <w:szCs w:val="24"/>
            <w:rtl/>
          </w:rPr>
          <w:t>לציה עבור ה</w:t>
        </w:r>
      </w:ins>
      <w:ins w:id="117" w:author="Alon Levi" w:date="2021-11-12T12:24:00Z">
        <w:r>
          <w:rPr>
            <w:rFonts w:hint="cs"/>
            <w:sz w:val="24"/>
            <w:szCs w:val="24"/>
            <w:rtl/>
          </w:rPr>
          <w:t>משתמש שלומד</w:t>
        </w:r>
      </w:ins>
      <w:ins w:id="118" w:author="Alon Levi" w:date="2021-11-12T12:21:00Z">
        <w:r>
          <w:rPr>
            <w:rFonts w:hint="cs"/>
            <w:sz w:val="24"/>
            <w:szCs w:val="24"/>
            <w:rtl/>
          </w:rPr>
          <w:t>.</w:t>
        </w:r>
      </w:ins>
      <w:del w:id="119" w:author="Alon Levi" w:date="2021-11-12T11:54:00Z">
        <w:r w:rsidR="00C92AB2" w:rsidDel="00527ECE">
          <w:rPr>
            <w:rFonts w:hint="cs"/>
            <w:sz w:val="24"/>
            <w:szCs w:val="24"/>
            <w:rtl/>
          </w:rPr>
          <w:delText>הינ</w:delText>
        </w:r>
      </w:del>
      <w:del w:id="120" w:author="Alon Levi" w:date="2021-11-12T11:53:00Z">
        <w:r w:rsidR="00C92AB2" w:rsidDel="00527ECE">
          <w:rPr>
            <w:rFonts w:hint="cs"/>
            <w:sz w:val="24"/>
            <w:szCs w:val="24"/>
            <w:rtl/>
          </w:rPr>
          <w:delText>ה לעמוד ביעדים שהוצבו, לעקוב אחר כל דרישות המערכת ובדיקות שוטפות לגילוי תקלות וליקויים</w:delText>
        </w:r>
      </w:del>
      <w:del w:id="121" w:author="Alon Levi" w:date="2021-11-12T12:17:00Z">
        <w:r w:rsidR="00C92AB2" w:rsidDel="006A2292">
          <w:rPr>
            <w:rFonts w:hint="cs"/>
            <w:sz w:val="24"/>
            <w:szCs w:val="24"/>
            <w:rtl/>
          </w:rPr>
          <w:delText>.</w:delText>
        </w:r>
      </w:del>
    </w:p>
    <w:p w14:paraId="78839A6C" w14:textId="3B550DE1" w:rsidR="00C92AB2" w:rsidRDefault="00C92AB2" w:rsidP="00C92AB2">
      <w:pPr>
        <w:bidi/>
        <w:rPr>
          <w:sz w:val="24"/>
          <w:szCs w:val="24"/>
          <w:rtl/>
        </w:rPr>
      </w:pPr>
    </w:p>
    <w:p w14:paraId="233FCDD5" w14:textId="3E4F7437" w:rsidR="00C92AB2" w:rsidRPr="00C92AB2" w:rsidRDefault="00C92AB2" w:rsidP="00C92AB2">
      <w:pPr>
        <w:pStyle w:val="ListParagraph"/>
        <w:numPr>
          <w:ilvl w:val="1"/>
          <w:numId w:val="3"/>
        </w:numPr>
        <w:bidi/>
        <w:rPr>
          <w:b/>
          <w:bCs/>
          <w:sz w:val="24"/>
          <w:szCs w:val="24"/>
          <w:rtl/>
        </w:rPr>
      </w:pPr>
      <w:r>
        <w:rPr>
          <w:rFonts w:hint="cs"/>
          <w:b/>
          <w:bCs/>
          <w:sz w:val="24"/>
          <w:szCs w:val="24"/>
          <w:rtl/>
        </w:rPr>
        <w:t xml:space="preserve"> </w:t>
      </w:r>
      <w:r w:rsidRPr="00C92AB2">
        <w:rPr>
          <w:rFonts w:hint="cs"/>
          <w:b/>
          <w:bCs/>
          <w:sz w:val="24"/>
          <w:szCs w:val="24"/>
          <w:rtl/>
        </w:rPr>
        <w:t>לקוח / מומחה יישום</w:t>
      </w:r>
      <w:r w:rsidRPr="00C92AB2">
        <w:rPr>
          <w:b/>
          <w:bCs/>
          <w:sz w:val="24"/>
          <w:szCs w:val="24"/>
          <w:rtl/>
        </w:rPr>
        <w:br/>
      </w:r>
    </w:p>
    <w:p w14:paraId="2B01D01D" w14:textId="0D6CF488" w:rsidR="00C92AB2" w:rsidRPr="00C92AB2" w:rsidRDefault="00C92AB2" w:rsidP="00C92AB2">
      <w:pPr>
        <w:pStyle w:val="ListParagraph"/>
        <w:numPr>
          <w:ilvl w:val="2"/>
          <w:numId w:val="3"/>
        </w:numPr>
        <w:bidi/>
        <w:rPr>
          <w:b/>
          <w:bCs/>
          <w:sz w:val="24"/>
          <w:szCs w:val="24"/>
          <w:rtl/>
        </w:rPr>
      </w:pPr>
      <w:r w:rsidRPr="00C92AB2">
        <w:rPr>
          <w:rFonts w:hint="cs"/>
          <w:b/>
          <w:bCs/>
          <w:sz w:val="24"/>
          <w:szCs w:val="24"/>
          <w:rtl/>
        </w:rPr>
        <w:t>לקוח / משתמש עיקרי</w:t>
      </w:r>
    </w:p>
    <w:p w14:paraId="7356628B" w14:textId="413E33FB" w:rsidR="00C92AB2" w:rsidRDefault="00C92AB2" w:rsidP="00C92AB2">
      <w:pPr>
        <w:bidi/>
        <w:ind w:left="1680"/>
        <w:rPr>
          <w:sz w:val="24"/>
          <w:szCs w:val="24"/>
          <w:rtl/>
        </w:rPr>
      </w:pPr>
      <w:r>
        <w:rPr>
          <w:rFonts w:hint="cs"/>
          <w:sz w:val="24"/>
          <w:szCs w:val="24"/>
          <w:rtl/>
        </w:rPr>
        <w:t xml:space="preserve">היחידה העיקרית בארגון עבורה תפותח המערכת הינה, ארגון אשר ברצונו להשתמש בממשק למען ניהול מערכת לימודית ממוחשבת לתלמידיו. </w:t>
      </w:r>
      <w:r>
        <w:rPr>
          <w:sz w:val="24"/>
          <w:szCs w:val="24"/>
          <w:rtl/>
        </w:rPr>
        <w:br/>
      </w:r>
      <w:ins w:id="122" w:author="Alon Levi" w:date="2021-11-11T12:53:00Z">
        <w:r w:rsidR="005E2107">
          <w:rPr>
            <w:rFonts w:hint="cs"/>
            <w:sz w:val="24"/>
            <w:szCs w:val="24"/>
            <w:rtl/>
          </w:rPr>
          <w:t xml:space="preserve">כמו כן </w:t>
        </w:r>
      </w:ins>
      <w:del w:id="123" w:author="Alon Levi" w:date="2021-11-11T12:53:00Z">
        <w:r w:rsidRPr="00C92AB2" w:rsidDel="005E2107">
          <w:rPr>
            <w:sz w:val="24"/>
            <w:szCs w:val="24"/>
            <w:rtl/>
          </w:rPr>
          <w:delText>משתמשי הת</w:delText>
        </w:r>
        <w:r w:rsidDel="005E2107">
          <w:rPr>
            <w:rFonts w:hint="cs"/>
            <w:sz w:val="24"/>
            <w:szCs w:val="24"/>
            <w:rtl/>
          </w:rPr>
          <w:delText>ו</w:delText>
        </w:r>
        <w:r w:rsidRPr="00C92AB2" w:rsidDel="005E2107">
          <w:rPr>
            <w:sz w:val="24"/>
            <w:szCs w:val="24"/>
            <w:rtl/>
          </w:rPr>
          <w:delText>כנה</w:delText>
        </w:r>
      </w:del>
      <w:ins w:id="124" w:author="Hadas Chassidim" w:date="2021-11-09T11:06:00Z">
        <w:del w:id="125" w:author="Alon Levi" w:date="2021-11-11T12:53:00Z">
          <w:r w:rsidR="00FC3CC6" w:rsidDel="005E2107">
            <w:rPr>
              <w:rFonts w:hint="cs"/>
              <w:sz w:val="24"/>
              <w:szCs w:val="24"/>
              <w:rtl/>
            </w:rPr>
            <w:delText xml:space="preserve"> (</w:delText>
          </w:r>
        </w:del>
        <w:r w:rsidR="00FC3CC6">
          <w:rPr>
            <w:rFonts w:hint="cs"/>
            <w:sz w:val="24"/>
            <w:szCs w:val="24"/>
            <w:rtl/>
          </w:rPr>
          <w:t>אדמינסטרטור</w:t>
        </w:r>
      </w:ins>
      <w:ins w:id="126" w:author="Alon Levi" w:date="2021-11-11T12:53:00Z">
        <w:r w:rsidR="005E2107">
          <w:rPr>
            <w:rFonts w:hint="cs"/>
            <w:sz w:val="24"/>
            <w:szCs w:val="24"/>
            <w:rtl/>
          </w:rPr>
          <w:t xml:space="preserve">ים </w:t>
        </w:r>
      </w:ins>
      <w:ins w:id="127" w:author="Hadas Chassidim" w:date="2021-11-09T11:06:00Z">
        <w:del w:id="128" w:author="Alon Levi" w:date="2021-11-11T12:53:00Z">
          <w:r w:rsidR="00FC3CC6" w:rsidDel="005E2107">
            <w:rPr>
              <w:rFonts w:hint="cs"/>
              <w:sz w:val="24"/>
              <w:szCs w:val="24"/>
              <w:rtl/>
            </w:rPr>
            <w:delText>?)</w:delText>
          </w:r>
        </w:del>
      </w:ins>
      <w:del w:id="129" w:author="Alon Levi" w:date="2021-11-11T12:53:00Z">
        <w:r w:rsidRPr="00C92AB2" w:rsidDel="005E2107">
          <w:rPr>
            <w:sz w:val="24"/>
            <w:szCs w:val="24"/>
            <w:rtl/>
          </w:rPr>
          <w:delText xml:space="preserve"> </w:delText>
        </w:r>
      </w:del>
      <w:commentRangeStart w:id="130"/>
      <w:r>
        <w:rPr>
          <w:rFonts w:hint="cs"/>
          <w:sz w:val="24"/>
          <w:szCs w:val="24"/>
          <w:rtl/>
        </w:rPr>
        <w:t>ה</w:t>
      </w:r>
      <w:r w:rsidRPr="00C92AB2">
        <w:rPr>
          <w:sz w:val="24"/>
          <w:szCs w:val="24"/>
          <w:rtl/>
        </w:rPr>
        <w:t>אחראיים</w:t>
      </w:r>
      <w:commentRangeEnd w:id="130"/>
      <w:r w:rsidR="00327F1E">
        <w:rPr>
          <w:rStyle w:val="CommentReference"/>
          <w:rtl/>
        </w:rPr>
        <w:commentReference w:id="130"/>
      </w:r>
      <w:r w:rsidRPr="00C92AB2">
        <w:rPr>
          <w:sz w:val="24"/>
          <w:szCs w:val="24"/>
          <w:rtl/>
        </w:rPr>
        <w:t xml:space="preserve"> </w:t>
      </w:r>
      <w:r>
        <w:rPr>
          <w:rFonts w:hint="cs"/>
          <w:sz w:val="24"/>
          <w:szCs w:val="24"/>
          <w:rtl/>
        </w:rPr>
        <w:t>ל</w:t>
      </w:r>
      <w:r w:rsidRPr="00C92AB2">
        <w:rPr>
          <w:sz w:val="24"/>
          <w:szCs w:val="24"/>
          <w:rtl/>
        </w:rPr>
        <w:t xml:space="preserve">ניהול שוטף של </w:t>
      </w:r>
      <w:r>
        <w:rPr>
          <w:rFonts w:hint="cs"/>
          <w:sz w:val="24"/>
          <w:szCs w:val="24"/>
          <w:rtl/>
        </w:rPr>
        <w:t xml:space="preserve">המערכת, </w:t>
      </w:r>
      <w:r w:rsidRPr="00C92AB2">
        <w:rPr>
          <w:sz w:val="24"/>
          <w:szCs w:val="24"/>
          <w:rtl/>
        </w:rPr>
        <w:t>ו</w:t>
      </w:r>
      <w:del w:id="131" w:author="Alon Levi" w:date="2021-11-11T12:53:00Z">
        <w:r w:rsidRPr="00C92AB2" w:rsidDel="005E2107">
          <w:rPr>
            <w:sz w:val="24"/>
            <w:szCs w:val="24"/>
            <w:rtl/>
          </w:rPr>
          <w:delText xml:space="preserve">כמו כן תלוי בסיווגם, גם אחראיים </w:delText>
        </w:r>
      </w:del>
      <w:r w:rsidRPr="00C92AB2">
        <w:rPr>
          <w:sz w:val="24"/>
          <w:szCs w:val="24"/>
          <w:rtl/>
        </w:rPr>
        <w:t xml:space="preserve">על שינוי במבני </w:t>
      </w:r>
      <w:r>
        <w:rPr>
          <w:rFonts w:hint="cs"/>
          <w:sz w:val="24"/>
          <w:szCs w:val="24"/>
          <w:rtl/>
        </w:rPr>
        <w:t>ה</w:t>
      </w:r>
      <w:r w:rsidRPr="00C92AB2">
        <w:rPr>
          <w:sz w:val="24"/>
          <w:szCs w:val="24"/>
          <w:rtl/>
        </w:rPr>
        <w:t>נתונים של</w:t>
      </w:r>
      <w:r>
        <w:rPr>
          <w:rFonts w:hint="cs"/>
          <w:sz w:val="24"/>
          <w:szCs w:val="24"/>
          <w:rtl/>
        </w:rPr>
        <w:t xml:space="preserve"> המשחק.</w:t>
      </w:r>
      <w:ins w:id="132" w:author="Alon Levi" w:date="2021-11-11T12:52:00Z">
        <w:r w:rsidR="005E2107">
          <w:rPr>
            <w:sz w:val="24"/>
            <w:szCs w:val="24"/>
            <w:rtl/>
          </w:rPr>
          <w:br/>
        </w:r>
      </w:ins>
    </w:p>
    <w:p w14:paraId="0C6227EB" w14:textId="726A0561" w:rsidR="00C92AB2" w:rsidRDefault="00C92AB2" w:rsidP="00C92AB2">
      <w:pPr>
        <w:pStyle w:val="ListParagraph"/>
        <w:numPr>
          <w:ilvl w:val="2"/>
          <w:numId w:val="3"/>
        </w:numPr>
        <w:bidi/>
        <w:rPr>
          <w:b/>
          <w:bCs/>
          <w:sz w:val="24"/>
          <w:szCs w:val="24"/>
        </w:rPr>
      </w:pPr>
      <w:r w:rsidRPr="00C92AB2">
        <w:rPr>
          <w:rFonts w:hint="cs"/>
          <w:b/>
          <w:bCs/>
          <w:sz w:val="24"/>
          <w:szCs w:val="24"/>
          <w:rtl/>
        </w:rPr>
        <w:t>מומחה(י) יישום</w:t>
      </w:r>
    </w:p>
    <w:p w14:paraId="6463090B" w14:textId="04E39E2E" w:rsidR="003F7EF1" w:rsidRDefault="00C92AB2" w:rsidP="003F7EF1">
      <w:pPr>
        <w:pStyle w:val="ListParagraph"/>
        <w:bidi/>
        <w:ind w:left="1680"/>
        <w:rPr>
          <w:sz w:val="24"/>
          <w:szCs w:val="24"/>
          <w:rtl/>
        </w:rPr>
      </w:pPr>
      <w:r>
        <w:rPr>
          <w:sz w:val="24"/>
          <w:szCs w:val="24"/>
          <w:rtl/>
        </w:rPr>
        <w:br/>
      </w:r>
      <w:r w:rsidR="003F7EF1">
        <w:rPr>
          <w:rFonts w:hint="cs"/>
          <w:sz w:val="24"/>
          <w:szCs w:val="24"/>
          <w:rtl/>
        </w:rPr>
        <w:t>מנהלים של מוסדות לימוד,</w:t>
      </w:r>
      <w:r w:rsidR="006F0767">
        <w:rPr>
          <w:sz w:val="24"/>
          <w:szCs w:val="24"/>
        </w:rPr>
        <w:t xml:space="preserve"> </w:t>
      </w:r>
      <w:r w:rsidR="006F0767">
        <w:rPr>
          <w:rFonts w:hint="cs"/>
          <w:sz w:val="24"/>
          <w:szCs w:val="24"/>
          <w:rtl/>
        </w:rPr>
        <w:t xml:space="preserve">משרד החינוך, מורים פרטיים </w:t>
      </w:r>
      <w:ins w:id="133" w:author="Alon Levi" w:date="2021-11-11T12:53:00Z">
        <w:r w:rsidR="005E2107">
          <w:rPr>
            <w:rFonts w:hint="cs"/>
            <w:sz w:val="24"/>
            <w:szCs w:val="24"/>
            <w:rtl/>
          </w:rPr>
          <w:t>ו</w:t>
        </w:r>
      </w:ins>
      <w:r w:rsidR="006F0767">
        <w:rPr>
          <w:rFonts w:hint="cs"/>
          <w:sz w:val="24"/>
          <w:szCs w:val="24"/>
          <w:rtl/>
        </w:rPr>
        <w:t>עצמאיים</w:t>
      </w:r>
      <w:ins w:id="134" w:author="Alon Levi" w:date="2021-11-11T12:53:00Z">
        <w:r w:rsidR="005E2107">
          <w:rPr>
            <w:rFonts w:hint="cs"/>
            <w:sz w:val="24"/>
            <w:szCs w:val="24"/>
            <w:rtl/>
          </w:rPr>
          <w:t>.</w:t>
        </w:r>
      </w:ins>
    </w:p>
    <w:p w14:paraId="5E3ACB22" w14:textId="108FC4D3" w:rsidR="003F7EF1" w:rsidRDefault="003F7EF1" w:rsidP="003F7EF1">
      <w:pPr>
        <w:pStyle w:val="ListParagraph"/>
        <w:bidi/>
        <w:ind w:left="1680"/>
        <w:rPr>
          <w:sz w:val="24"/>
          <w:szCs w:val="24"/>
          <w:rtl/>
        </w:rPr>
      </w:pPr>
    </w:p>
    <w:p w14:paraId="767E9496" w14:textId="5171256E" w:rsidR="003F7EF1" w:rsidRDefault="003F7EF1" w:rsidP="003F7EF1">
      <w:pPr>
        <w:pStyle w:val="ListParagraph"/>
        <w:numPr>
          <w:ilvl w:val="1"/>
          <w:numId w:val="3"/>
        </w:numPr>
        <w:bidi/>
        <w:rPr>
          <w:b/>
          <w:bCs/>
          <w:sz w:val="24"/>
          <w:szCs w:val="24"/>
          <w:rtl/>
        </w:rPr>
      </w:pPr>
      <w:r>
        <w:rPr>
          <w:rFonts w:hint="cs"/>
          <w:b/>
          <w:bCs/>
          <w:sz w:val="24"/>
          <w:szCs w:val="24"/>
          <w:rtl/>
        </w:rPr>
        <w:t>יעדים ומטרות</w:t>
      </w:r>
    </w:p>
    <w:p w14:paraId="12FB657D" w14:textId="7CB5CF90" w:rsidR="003F7EF1" w:rsidRDefault="003F7EF1" w:rsidP="003F7EF1">
      <w:pPr>
        <w:pStyle w:val="ListParagraph"/>
        <w:bidi/>
        <w:ind w:left="1020"/>
        <w:rPr>
          <w:b/>
          <w:bCs/>
          <w:sz w:val="24"/>
          <w:szCs w:val="24"/>
          <w:rtl/>
        </w:rPr>
      </w:pPr>
    </w:p>
    <w:p w14:paraId="65E8C903" w14:textId="0DE72BC1" w:rsidR="003F7EF1" w:rsidRDefault="003F7EF1" w:rsidP="00327F1E">
      <w:pPr>
        <w:pStyle w:val="ListParagraph"/>
        <w:numPr>
          <w:ilvl w:val="2"/>
          <w:numId w:val="3"/>
        </w:numPr>
        <w:bidi/>
        <w:rPr>
          <w:b/>
          <w:bCs/>
          <w:sz w:val="24"/>
          <w:szCs w:val="24"/>
          <w:rtl/>
        </w:rPr>
      </w:pPr>
      <w:del w:id="135" w:author="Hadas Chassidim" w:date="2021-11-09T08:24:00Z">
        <w:r w:rsidDel="00327F1E">
          <w:rPr>
            <w:rFonts w:hint="cs"/>
            <w:b/>
            <w:bCs/>
            <w:sz w:val="24"/>
            <w:szCs w:val="24"/>
            <w:rtl/>
          </w:rPr>
          <w:delText xml:space="preserve">יעדים </w:delText>
        </w:r>
      </w:del>
      <w:ins w:id="136" w:author="Hadas Chassidim" w:date="2021-11-09T08:24:00Z">
        <w:r w:rsidR="00327F1E">
          <w:rPr>
            <w:rFonts w:hint="cs"/>
            <w:b/>
            <w:bCs/>
            <w:sz w:val="24"/>
            <w:szCs w:val="24"/>
            <w:rtl/>
          </w:rPr>
          <w:t>מטרות</w:t>
        </w:r>
      </w:ins>
      <w:del w:id="137" w:author="Hadas Chassidim" w:date="2021-11-09T08:24:00Z">
        <w:r w:rsidDel="00327F1E">
          <w:rPr>
            <w:rFonts w:hint="cs"/>
            <w:b/>
            <w:bCs/>
            <w:sz w:val="24"/>
            <w:szCs w:val="24"/>
            <w:rtl/>
          </w:rPr>
          <w:delText>כל</w:delText>
        </w:r>
        <w:r w:rsidR="00103077" w:rsidDel="00327F1E">
          <w:rPr>
            <w:rFonts w:hint="cs"/>
            <w:b/>
            <w:bCs/>
            <w:sz w:val="24"/>
            <w:szCs w:val="24"/>
            <w:rtl/>
          </w:rPr>
          <w:delText>ליי</w:delText>
        </w:r>
        <w:r w:rsidDel="00327F1E">
          <w:rPr>
            <w:rFonts w:hint="cs"/>
            <w:b/>
            <w:bCs/>
            <w:sz w:val="24"/>
            <w:szCs w:val="24"/>
            <w:rtl/>
          </w:rPr>
          <w:delText>ם</w:delText>
        </w:r>
      </w:del>
      <w:r>
        <w:rPr>
          <w:rFonts w:hint="cs"/>
          <w:b/>
          <w:bCs/>
          <w:sz w:val="24"/>
          <w:szCs w:val="24"/>
          <w:rtl/>
        </w:rPr>
        <w:t xml:space="preserve"> </w:t>
      </w:r>
    </w:p>
    <w:p w14:paraId="20B083A8" w14:textId="52BDA1E0" w:rsidR="003F7EF1" w:rsidRDefault="003F7EF1" w:rsidP="003F7EF1">
      <w:pPr>
        <w:pStyle w:val="ListParagraph"/>
        <w:bidi/>
        <w:ind w:left="1680"/>
        <w:rPr>
          <w:sz w:val="24"/>
          <w:szCs w:val="24"/>
          <w:rtl/>
        </w:rPr>
      </w:pPr>
    </w:p>
    <w:p w14:paraId="1C410A6B" w14:textId="6FD70234" w:rsidR="0093158A" w:rsidRPr="00D21F07" w:rsidRDefault="003F7EF1" w:rsidP="00D21F07">
      <w:pPr>
        <w:pStyle w:val="ListParagraph"/>
        <w:numPr>
          <w:ilvl w:val="0"/>
          <w:numId w:val="27"/>
        </w:numPr>
        <w:bidi/>
        <w:rPr>
          <w:sz w:val="24"/>
          <w:szCs w:val="24"/>
          <w:rPrChange w:id="138" w:author="Alon Levi" w:date="2021-11-12T12:30:00Z">
            <w:rPr/>
          </w:rPrChange>
        </w:rPr>
        <w:pPrChange w:id="139" w:author="Alon Levi" w:date="2021-11-12T12:30:00Z">
          <w:pPr>
            <w:pStyle w:val="ListParagraph"/>
            <w:numPr>
              <w:numId w:val="5"/>
            </w:numPr>
            <w:bidi/>
            <w:ind w:left="2040" w:hanging="360"/>
          </w:pPr>
        </w:pPrChange>
      </w:pPr>
      <w:r w:rsidRPr="00D21F07">
        <w:rPr>
          <w:rFonts w:hint="cs"/>
          <w:sz w:val="24"/>
          <w:szCs w:val="24"/>
          <w:rtl/>
          <w:rPrChange w:id="140" w:author="Alon Levi" w:date="2021-11-12T12:30:00Z">
            <w:rPr>
              <w:rFonts w:hint="cs"/>
              <w:rtl/>
            </w:rPr>
          </w:rPrChange>
        </w:rPr>
        <w:t xml:space="preserve">שילוב אלמנט </w:t>
      </w:r>
      <w:r w:rsidR="00103077" w:rsidRPr="00D21F07">
        <w:rPr>
          <w:rFonts w:hint="cs"/>
          <w:sz w:val="24"/>
          <w:szCs w:val="24"/>
          <w:rtl/>
          <w:rPrChange w:id="141" w:author="Alon Levi" w:date="2021-11-12T12:30:00Z">
            <w:rPr>
              <w:rFonts w:hint="cs"/>
              <w:rtl/>
            </w:rPr>
          </w:rPrChange>
        </w:rPr>
        <w:t>של כיף ללמידה.</w:t>
      </w:r>
    </w:p>
    <w:p w14:paraId="2332F208" w14:textId="3E3BDBCD" w:rsidR="0093158A" w:rsidRDefault="00103077" w:rsidP="00D21F07">
      <w:pPr>
        <w:pStyle w:val="ListParagraph"/>
        <w:numPr>
          <w:ilvl w:val="0"/>
          <w:numId w:val="27"/>
        </w:numPr>
        <w:bidi/>
        <w:rPr>
          <w:sz w:val="24"/>
          <w:szCs w:val="24"/>
        </w:rPr>
        <w:pPrChange w:id="142" w:author="Alon Levi" w:date="2021-11-12T12:30:00Z">
          <w:pPr>
            <w:pStyle w:val="ListParagraph"/>
            <w:numPr>
              <w:numId w:val="5"/>
            </w:numPr>
            <w:bidi/>
            <w:ind w:left="2040" w:hanging="360"/>
          </w:pPr>
        </w:pPrChange>
      </w:pPr>
      <w:r>
        <w:rPr>
          <w:rFonts w:hint="cs"/>
          <w:sz w:val="24"/>
          <w:szCs w:val="24"/>
          <w:rtl/>
        </w:rPr>
        <w:t>עמידה בציפיות של המשתמש.</w:t>
      </w:r>
    </w:p>
    <w:p w14:paraId="19779DA2" w14:textId="2DC44389" w:rsidR="00103077" w:rsidDel="00F63DEC" w:rsidRDefault="00103077" w:rsidP="00D21F07">
      <w:pPr>
        <w:pStyle w:val="ListParagraph"/>
        <w:numPr>
          <w:ilvl w:val="0"/>
          <w:numId w:val="27"/>
        </w:numPr>
        <w:bidi/>
        <w:rPr>
          <w:del w:id="143" w:author="Alon Levi" w:date="2021-11-11T11:46:00Z"/>
          <w:sz w:val="24"/>
          <w:szCs w:val="24"/>
        </w:rPr>
      </w:pPr>
      <w:del w:id="144" w:author="Alon Levi" w:date="2021-11-12T12:35:00Z">
        <w:r w:rsidDel="00D119A2">
          <w:rPr>
            <w:rFonts w:hint="cs"/>
            <w:sz w:val="24"/>
            <w:szCs w:val="24"/>
            <w:rtl/>
          </w:rPr>
          <w:delText>היכרות עם תכנות ו</w:delText>
        </w:r>
      </w:del>
      <w:r>
        <w:rPr>
          <w:rFonts w:hint="cs"/>
          <w:sz w:val="24"/>
          <w:szCs w:val="24"/>
          <w:rtl/>
        </w:rPr>
        <w:t>העלאת התעניינות</w:t>
      </w:r>
      <w:ins w:id="145" w:author="Alon Levi" w:date="2021-11-12T12:35:00Z">
        <w:r w:rsidR="00D119A2">
          <w:rPr>
            <w:rFonts w:hint="cs"/>
            <w:sz w:val="24"/>
            <w:szCs w:val="24"/>
            <w:rtl/>
          </w:rPr>
          <w:t xml:space="preserve"> של שפות תכנות</w:t>
        </w:r>
      </w:ins>
      <w:r>
        <w:rPr>
          <w:rFonts w:hint="cs"/>
          <w:sz w:val="24"/>
          <w:szCs w:val="24"/>
          <w:rtl/>
        </w:rPr>
        <w:t xml:space="preserve"> בקרב משתמשים חדשים.</w:t>
      </w:r>
    </w:p>
    <w:p w14:paraId="5ABC9F3C" w14:textId="5A742853" w:rsidR="00F63DEC" w:rsidRDefault="00F63DEC" w:rsidP="00F63DEC">
      <w:pPr>
        <w:pStyle w:val="ListParagraph"/>
        <w:numPr>
          <w:ilvl w:val="0"/>
          <w:numId w:val="27"/>
        </w:numPr>
        <w:bidi/>
        <w:rPr>
          <w:ins w:id="146" w:author="Alon Levi" w:date="2021-11-12T12:34:00Z"/>
          <w:sz w:val="24"/>
          <w:szCs w:val="24"/>
        </w:rPr>
        <w:pPrChange w:id="147" w:author="Alon Levi" w:date="2021-11-12T12:34:00Z">
          <w:pPr>
            <w:pStyle w:val="ListParagraph"/>
            <w:numPr>
              <w:numId w:val="5"/>
            </w:numPr>
            <w:bidi/>
            <w:ind w:left="2040" w:hanging="360"/>
          </w:pPr>
        </w:pPrChange>
      </w:pPr>
    </w:p>
    <w:p w14:paraId="3074F771" w14:textId="43B2C4F6" w:rsidR="003732DB" w:rsidRDefault="00D119A2" w:rsidP="00D21F07">
      <w:pPr>
        <w:pStyle w:val="ListParagraph"/>
        <w:numPr>
          <w:ilvl w:val="0"/>
          <w:numId w:val="27"/>
        </w:numPr>
        <w:bidi/>
        <w:rPr>
          <w:ins w:id="148" w:author="Alon Levi" w:date="2021-11-11T11:46:00Z"/>
          <w:sz w:val="24"/>
          <w:szCs w:val="24"/>
        </w:rPr>
        <w:pPrChange w:id="149" w:author="Alon Levi" w:date="2021-11-12T12:30:00Z">
          <w:pPr>
            <w:pStyle w:val="ListParagraph"/>
            <w:numPr>
              <w:numId w:val="5"/>
            </w:numPr>
            <w:bidi/>
            <w:ind w:left="2040" w:hanging="360"/>
          </w:pPr>
        </w:pPrChange>
      </w:pPr>
      <w:ins w:id="150" w:author="Alon Levi" w:date="2021-11-12T12:36:00Z">
        <w:r>
          <w:rPr>
            <w:rFonts w:hint="cs"/>
            <w:sz w:val="24"/>
            <w:szCs w:val="24"/>
            <w:rtl/>
          </w:rPr>
          <w:t>אחוז הבוגרים שמסיימים את כל הקורסים יהיה 70 לפחות.</w:t>
        </w:r>
      </w:ins>
    </w:p>
    <w:p w14:paraId="0A9A9AB9" w14:textId="11D12E8C" w:rsidR="002F6A29" w:rsidRPr="003732DB" w:rsidDel="003732DB" w:rsidRDefault="002F6A29">
      <w:pPr>
        <w:pStyle w:val="ListParagraph"/>
        <w:bidi/>
        <w:ind w:left="2040"/>
        <w:rPr>
          <w:del w:id="151" w:author="Alon Levi" w:date="2021-11-11T11:46:00Z"/>
          <w:strike/>
          <w:sz w:val="24"/>
          <w:szCs w:val="24"/>
          <w:rPrChange w:id="152" w:author="Alon Levi" w:date="2021-11-11T11:46:00Z">
            <w:rPr>
              <w:del w:id="153" w:author="Alon Levi" w:date="2021-11-11T11:46:00Z"/>
              <w:sz w:val="24"/>
              <w:szCs w:val="24"/>
            </w:rPr>
          </w:rPrChange>
        </w:rPr>
        <w:pPrChange w:id="154" w:author="Alon Levi" w:date="2021-11-11T12:43:00Z">
          <w:pPr>
            <w:pStyle w:val="ListParagraph"/>
            <w:numPr>
              <w:numId w:val="5"/>
            </w:numPr>
            <w:bidi/>
            <w:ind w:left="2040" w:hanging="360"/>
          </w:pPr>
        </w:pPrChange>
      </w:pPr>
      <w:del w:id="155" w:author="Alon Levi" w:date="2021-11-11T11:46:00Z">
        <w:r w:rsidRPr="003732DB" w:rsidDel="003732DB">
          <w:rPr>
            <w:rFonts w:hint="eastAsia"/>
            <w:strike/>
            <w:sz w:val="24"/>
            <w:szCs w:val="24"/>
            <w:rtl/>
            <w:rPrChange w:id="156" w:author="Alon Levi" w:date="2021-11-11T11:46:00Z">
              <w:rPr>
                <w:rFonts w:hint="eastAsia"/>
                <w:sz w:val="24"/>
                <w:szCs w:val="24"/>
                <w:rtl/>
              </w:rPr>
            </w:rPrChange>
          </w:rPr>
          <w:delText>עמידה</w:delText>
        </w:r>
        <w:r w:rsidRPr="003732DB" w:rsidDel="003732DB">
          <w:rPr>
            <w:strike/>
            <w:sz w:val="24"/>
            <w:szCs w:val="24"/>
            <w:rtl/>
            <w:rPrChange w:id="157" w:author="Alon Levi" w:date="2021-11-11T11:46:00Z">
              <w:rPr>
                <w:sz w:val="24"/>
                <w:szCs w:val="24"/>
                <w:rtl/>
              </w:rPr>
            </w:rPrChange>
          </w:rPr>
          <w:delText xml:space="preserve"> </w:delText>
        </w:r>
        <w:r w:rsidRPr="003732DB" w:rsidDel="003732DB">
          <w:rPr>
            <w:rFonts w:hint="eastAsia"/>
            <w:strike/>
            <w:sz w:val="24"/>
            <w:szCs w:val="24"/>
            <w:rtl/>
            <w:rPrChange w:id="158" w:author="Alon Levi" w:date="2021-11-11T11:46:00Z">
              <w:rPr>
                <w:rFonts w:hint="eastAsia"/>
                <w:sz w:val="24"/>
                <w:szCs w:val="24"/>
                <w:rtl/>
              </w:rPr>
            </w:rPrChange>
          </w:rPr>
          <w:delText>ביעדים</w:delText>
        </w:r>
        <w:r w:rsidRPr="003732DB" w:rsidDel="003732DB">
          <w:rPr>
            <w:strike/>
            <w:sz w:val="24"/>
            <w:szCs w:val="24"/>
            <w:rtl/>
            <w:rPrChange w:id="159" w:author="Alon Levi" w:date="2021-11-11T11:46:00Z">
              <w:rPr>
                <w:sz w:val="24"/>
                <w:szCs w:val="24"/>
                <w:rtl/>
              </w:rPr>
            </w:rPrChange>
          </w:rPr>
          <w:delText xml:space="preserve"> </w:delText>
        </w:r>
        <w:r w:rsidRPr="003732DB" w:rsidDel="003732DB">
          <w:rPr>
            <w:rFonts w:hint="eastAsia"/>
            <w:strike/>
            <w:sz w:val="24"/>
            <w:szCs w:val="24"/>
            <w:rtl/>
            <w:rPrChange w:id="160" w:author="Alon Levi" w:date="2021-11-11T11:46:00Z">
              <w:rPr>
                <w:rFonts w:hint="eastAsia"/>
                <w:sz w:val="24"/>
                <w:szCs w:val="24"/>
                <w:rtl/>
              </w:rPr>
            </w:rPrChange>
          </w:rPr>
          <w:delText>ומטרות</w:delText>
        </w:r>
        <w:r w:rsidRPr="003732DB" w:rsidDel="003732DB">
          <w:rPr>
            <w:strike/>
            <w:sz w:val="24"/>
            <w:szCs w:val="24"/>
            <w:rtl/>
            <w:rPrChange w:id="161" w:author="Alon Levi" w:date="2021-11-11T11:46:00Z">
              <w:rPr>
                <w:sz w:val="24"/>
                <w:szCs w:val="24"/>
                <w:rtl/>
              </w:rPr>
            </w:rPrChange>
          </w:rPr>
          <w:delText xml:space="preserve"> </w:delText>
        </w:r>
        <w:r w:rsidRPr="003732DB" w:rsidDel="003732DB">
          <w:rPr>
            <w:rFonts w:hint="eastAsia"/>
            <w:strike/>
            <w:sz w:val="24"/>
            <w:szCs w:val="24"/>
            <w:rtl/>
            <w:rPrChange w:id="162" w:author="Alon Levi" w:date="2021-11-11T11:46:00Z">
              <w:rPr>
                <w:rFonts w:hint="eastAsia"/>
                <w:sz w:val="24"/>
                <w:szCs w:val="24"/>
                <w:rtl/>
              </w:rPr>
            </w:rPrChange>
          </w:rPr>
          <w:delText>ולוחות</w:delText>
        </w:r>
        <w:r w:rsidRPr="003732DB" w:rsidDel="003732DB">
          <w:rPr>
            <w:strike/>
            <w:sz w:val="24"/>
            <w:szCs w:val="24"/>
            <w:rtl/>
            <w:rPrChange w:id="163" w:author="Alon Levi" w:date="2021-11-11T11:46:00Z">
              <w:rPr>
                <w:sz w:val="24"/>
                <w:szCs w:val="24"/>
                <w:rtl/>
              </w:rPr>
            </w:rPrChange>
          </w:rPr>
          <w:delText xml:space="preserve"> </w:delText>
        </w:r>
        <w:r w:rsidRPr="003732DB" w:rsidDel="003732DB">
          <w:rPr>
            <w:rFonts w:hint="eastAsia"/>
            <w:strike/>
            <w:sz w:val="24"/>
            <w:szCs w:val="24"/>
            <w:rtl/>
            <w:rPrChange w:id="164" w:author="Alon Levi" w:date="2021-11-11T11:46:00Z">
              <w:rPr>
                <w:rFonts w:hint="eastAsia"/>
                <w:sz w:val="24"/>
                <w:szCs w:val="24"/>
                <w:rtl/>
              </w:rPr>
            </w:rPrChange>
          </w:rPr>
          <w:delText>זמנים</w:delText>
        </w:r>
        <w:r w:rsidRPr="003732DB" w:rsidDel="003732DB">
          <w:rPr>
            <w:strike/>
            <w:sz w:val="24"/>
            <w:szCs w:val="24"/>
            <w:rtl/>
            <w:rPrChange w:id="165" w:author="Alon Levi" w:date="2021-11-11T11:46:00Z">
              <w:rPr>
                <w:sz w:val="24"/>
                <w:szCs w:val="24"/>
                <w:rtl/>
              </w:rPr>
            </w:rPrChange>
          </w:rPr>
          <w:delText xml:space="preserve"> </w:delText>
        </w:r>
        <w:r w:rsidRPr="003732DB" w:rsidDel="003732DB">
          <w:rPr>
            <w:rFonts w:hint="eastAsia"/>
            <w:strike/>
            <w:sz w:val="24"/>
            <w:szCs w:val="24"/>
            <w:rtl/>
            <w:rPrChange w:id="166" w:author="Alon Levi" w:date="2021-11-11T11:46:00Z">
              <w:rPr>
                <w:rFonts w:hint="eastAsia"/>
                <w:sz w:val="24"/>
                <w:szCs w:val="24"/>
                <w:rtl/>
              </w:rPr>
            </w:rPrChange>
          </w:rPr>
          <w:delText>קבועים</w:delText>
        </w:r>
        <w:r w:rsidRPr="003732DB" w:rsidDel="003732DB">
          <w:rPr>
            <w:strike/>
            <w:sz w:val="24"/>
            <w:szCs w:val="24"/>
            <w:rtl/>
            <w:rPrChange w:id="167" w:author="Alon Levi" w:date="2021-11-11T11:46:00Z">
              <w:rPr>
                <w:sz w:val="24"/>
                <w:szCs w:val="24"/>
                <w:rtl/>
              </w:rPr>
            </w:rPrChange>
          </w:rPr>
          <w:delText xml:space="preserve"> </w:delText>
        </w:r>
        <w:r w:rsidRPr="003732DB" w:rsidDel="003732DB">
          <w:rPr>
            <w:rFonts w:hint="eastAsia"/>
            <w:strike/>
            <w:sz w:val="24"/>
            <w:szCs w:val="24"/>
            <w:rtl/>
            <w:rPrChange w:id="168" w:author="Alon Levi" w:date="2021-11-11T11:46:00Z">
              <w:rPr>
                <w:rFonts w:hint="eastAsia"/>
                <w:sz w:val="24"/>
                <w:szCs w:val="24"/>
                <w:rtl/>
              </w:rPr>
            </w:rPrChange>
          </w:rPr>
          <w:delText>מראש</w:delText>
        </w:r>
        <w:r w:rsidRPr="003732DB" w:rsidDel="003732DB">
          <w:rPr>
            <w:strike/>
            <w:sz w:val="24"/>
            <w:szCs w:val="24"/>
            <w:rtl/>
            <w:rPrChange w:id="169" w:author="Alon Levi" w:date="2021-11-11T11:46:00Z">
              <w:rPr>
                <w:sz w:val="24"/>
                <w:szCs w:val="24"/>
                <w:rtl/>
              </w:rPr>
            </w:rPrChange>
          </w:rPr>
          <w:delText>.</w:delText>
        </w:r>
      </w:del>
    </w:p>
    <w:p w14:paraId="1370FD13" w14:textId="77777777" w:rsidR="002F6A29" w:rsidRDefault="002F6A29" w:rsidP="00AC72B9">
      <w:pPr>
        <w:pStyle w:val="ListParagraph"/>
        <w:bidi/>
        <w:ind w:left="2040"/>
      </w:pPr>
    </w:p>
    <w:p w14:paraId="4C94F017" w14:textId="54326C7F" w:rsidR="002F6A29" w:rsidRDefault="002F6A29" w:rsidP="002F6A29">
      <w:pPr>
        <w:pStyle w:val="ListParagraph"/>
        <w:numPr>
          <w:ilvl w:val="2"/>
          <w:numId w:val="3"/>
        </w:numPr>
        <w:bidi/>
        <w:rPr>
          <w:b/>
          <w:bCs/>
          <w:sz w:val="24"/>
          <w:szCs w:val="24"/>
        </w:rPr>
      </w:pPr>
      <w:del w:id="170" w:author="Hadas Chassidim" w:date="2021-11-09T08:24:00Z">
        <w:r w:rsidRPr="002F6A29" w:rsidDel="00327F1E">
          <w:rPr>
            <w:rFonts w:hint="cs"/>
            <w:b/>
            <w:bCs/>
            <w:sz w:val="24"/>
            <w:szCs w:val="24"/>
            <w:rtl/>
          </w:rPr>
          <w:delText xml:space="preserve">מטרות </w:delText>
        </w:r>
        <w:r w:rsidDel="00327F1E">
          <w:rPr>
            <w:rFonts w:hint="cs"/>
            <w:b/>
            <w:bCs/>
            <w:sz w:val="24"/>
            <w:szCs w:val="24"/>
            <w:rtl/>
          </w:rPr>
          <w:delText>מעשיות</w:delText>
        </w:r>
      </w:del>
      <w:ins w:id="171" w:author="Hadas Chassidim" w:date="2021-11-09T08:24:00Z">
        <w:r w:rsidR="00327F1E">
          <w:rPr>
            <w:rFonts w:hint="cs"/>
            <w:b/>
            <w:bCs/>
            <w:sz w:val="24"/>
            <w:szCs w:val="24"/>
            <w:rtl/>
          </w:rPr>
          <w:t xml:space="preserve">יעדים </w:t>
        </w:r>
        <w:del w:id="172" w:author="Alon Levi" w:date="2021-11-11T11:46:00Z">
          <w:r w:rsidR="00327F1E" w:rsidDel="003732DB">
            <w:rPr>
              <w:rFonts w:hint="cs"/>
              <w:b/>
              <w:bCs/>
              <w:sz w:val="24"/>
              <w:szCs w:val="24"/>
              <w:rtl/>
            </w:rPr>
            <w:delText>--</w:delText>
          </w:r>
        </w:del>
        <w:r w:rsidR="00327F1E">
          <w:rPr>
            <w:rFonts w:hint="cs"/>
            <w:b/>
            <w:bCs/>
            <w:sz w:val="24"/>
            <w:szCs w:val="24"/>
            <w:rtl/>
          </w:rPr>
          <w:t>- כמותי</w:t>
        </w:r>
      </w:ins>
    </w:p>
    <w:p w14:paraId="2FC99EC2" w14:textId="64DC3970" w:rsidR="002F6A29" w:rsidRDefault="002F6A29" w:rsidP="002F6A29">
      <w:pPr>
        <w:pStyle w:val="ListParagraph"/>
        <w:bidi/>
        <w:ind w:left="1680"/>
        <w:rPr>
          <w:b/>
          <w:bCs/>
          <w:sz w:val="24"/>
          <w:szCs w:val="24"/>
          <w:rtl/>
        </w:rPr>
      </w:pPr>
    </w:p>
    <w:p w14:paraId="6F946A08" w14:textId="51CEF4BA" w:rsidR="002F6A29" w:rsidDel="00AC72B9" w:rsidRDefault="00FC3CC6" w:rsidP="00D21F07">
      <w:pPr>
        <w:pStyle w:val="ListParagraph"/>
        <w:numPr>
          <w:ilvl w:val="0"/>
          <w:numId w:val="27"/>
        </w:numPr>
        <w:bidi/>
        <w:rPr>
          <w:del w:id="173" w:author="Alon Levi" w:date="2021-11-11T12:43:00Z"/>
          <w:sz w:val="24"/>
          <w:szCs w:val="24"/>
        </w:rPr>
        <w:pPrChange w:id="174" w:author="Alon Levi" w:date="2021-11-12T12:30:00Z">
          <w:pPr>
            <w:pStyle w:val="ListParagraph"/>
            <w:numPr>
              <w:numId w:val="6"/>
            </w:numPr>
            <w:bidi/>
            <w:ind w:left="2040" w:hanging="360"/>
          </w:pPr>
        </w:pPrChange>
      </w:pPr>
      <w:ins w:id="175" w:author="Hadas Chassidim" w:date="2021-11-09T11:08:00Z">
        <w:del w:id="176" w:author="Alon Levi" w:date="2021-11-11T12:43:00Z">
          <w:r w:rsidDel="00AC72B9">
            <w:rPr>
              <w:rFonts w:hint="cs"/>
              <w:sz w:val="24"/>
              <w:szCs w:val="24"/>
              <w:rtl/>
            </w:rPr>
            <w:delText xml:space="preserve">ציון המשחק הממוצע יהיה % </w:delText>
          </w:r>
        </w:del>
      </w:ins>
      <w:del w:id="177" w:author="Alon Levi" w:date="2021-11-11T12:43:00Z">
        <w:r w:rsidR="00B3539F" w:rsidDel="00AC72B9">
          <w:rPr>
            <w:rFonts w:hint="cs"/>
            <w:sz w:val="24"/>
            <w:szCs w:val="24"/>
            <w:rtl/>
          </w:rPr>
          <w:delText xml:space="preserve">פיתוח </w:delText>
        </w:r>
        <w:r w:rsidR="008B4B53" w:rsidDel="00AC72B9">
          <w:rPr>
            <w:rFonts w:hint="cs"/>
            <w:sz w:val="24"/>
            <w:szCs w:val="24"/>
            <w:rtl/>
          </w:rPr>
          <w:delText xml:space="preserve">וכתיבת </w:delText>
        </w:r>
        <w:r w:rsidR="00B3539F" w:rsidDel="00AC72B9">
          <w:rPr>
            <w:rFonts w:hint="cs"/>
            <w:sz w:val="24"/>
            <w:szCs w:val="24"/>
            <w:rtl/>
          </w:rPr>
          <w:delText>קוד</w:delText>
        </w:r>
        <w:r w:rsidR="008B4B53" w:rsidDel="00AC72B9">
          <w:rPr>
            <w:rFonts w:hint="cs"/>
            <w:sz w:val="24"/>
            <w:szCs w:val="24"/>
            <w:rtl/>
          </w:rPr>
          <w:delText xml:space="preserve"> משחק ובאיזו שפות רצויות.</w:delText>
        </w:r>
      </w:del>
    </w:p>
    <w:p w14:paraId="4C0B7F4F" w14:textId="5355993A" w:rsidR="002F6A29" w:rsidDel="00AC72B9" w:rsidRDefault="008B4B53" w:rsidP="00D21F07">
      <w:pPr>
        <w:pStyle w:val="ListParagraph"/>
        <w:numPr>
          <w:ilvl w:val="0"/>
          <w:numId w:val="27"/>
        </w:numPr>
        <w:bidi/>
        <w:rPr>
          <w:del w:id="178" w:author="Alon Levi" w:date="2021-11-11T12:43:00Z"/>
          <w:sz w:val="24"/>
          <w:szCs w:val="24"/>
        </w:rPr>
        <w:pPrChange w:id="179" w:author="Alon Levi" w:date="2021-11-12T12:30:00Z">
          <w:pPr>
            <w:pStyle w:val="ListParagraph"/>
            <w:numPr>
              <w:numId w:val="6"/>
            </w:numPr>
            <w:bidi/>
            <w:ind w:left="2040" w:hanging="360"/>
          </w:pPr>
        </w:pPrChange>
      </w:pPr>
      <w:del w:id="180" w:author="Alon Levi" w:date="2021-11-11T12:43:00Z">
        <w:r w:rsidDel="00AC72B9">
          <w:rPr>
            <w:rFonts w:hint="cs"/>
            <w:sz w:val="24"/>
            <w:szCs w:val="24"/>
            <w:rtl/>
          </w:rPr>
          <w:delText>תכנון ועיצוב תפריט משתמש ושלבי משחק.</w:delText>
        </w:r>
      </w:del>
    </w:p>
    <w:p w14:paraId="67885A49" w14:textId="6C5E172B" w:rsidR="008B4B53" w:rsidDel="00AC72B9" w:rsidRDefault="008B4B53" w:rsidP="00D21F07">
      <w:pPr>
        <w:pStyle w:val="ListParagraph"/>
        <w:numPr>
          <w:ilvl w:val="0"/>
          <w:numId w:val="27"/>
        </w:numPr>
        <w:bidi/>
        <w:rPr>
          <w:del w:id="181" w:author="Alon Levi" w:date="2021-11-11T12:43:00Z"/>
          <w:sz w:val="24"/>
          <w:szCs w:val="24"/>
        </w:rPr>
        <w:pPrChange w:id="182" w:author="Alon Levi" w:date="2021-11-12T12:30:00Z">
          <w:pPr>
            <w:pStyle w:val="ListParagraph"/>
            <w:numPr>
              <w:numId w:val="6"/>
            </w:numPr>
            <w:bidi/>
            <w:ind w:left="2040" w:hanging="360"/>
          </w:pPr>
        </w:pPrChange>
      </w:pPr>
      <w:del w:id="183" w:author="Alon Levi" w:date="2021-11-11T12:43:00Z">
        <w:r w:rsidDel="00AC72B9">
          <w:rPr>
            <w:rFonts w:hint="cs"/>
            <w:sz w:val="24"/>
            <w:szCs w:val="24"/>
            <w:rtl/>
          </w:rPr>
          <w:delText>שאילות משחק.</w:delText>
        </w:r>
      </w:del>
    </w:p>
    <w:p w14:paraId="60C05CE6" w14:textId="78C81444" w:rsidR="008B4B53" w:rsidRDefault="008B4B53" w:rsidP="00D21F07">
      <w:pPr>
        <w:pStyle w:val="ListParagraph"/>
        <w:numPr>
          <w:ilvl w:val="0"/>
          <w:numId w:val="27"/>
        </w:numPr>
        <w:bidi/>
        <w:rPr>
          <w:ins w:id="184" w:author="Alon Levi" w:date="2021-11-11T12:44:00Z"/>
          <w:sz w:val="24"/>
          <w:szCs w:val="24"/>
        </w:rPr>
        <w:pPrChange w:id="185" w:author="Alon Levi" w:date="2021-11-12T12:30:00Z">
          <w:pPr>
            <w:pStyle w:val="ListParagraph"/>
            <w:numPr>
              <w:numId w:val="6"/>
            </w:numPr>
            <w:bidi/>
            <w:ind w:left="2040" w:hanging="360"/>
          </w:pPr>
        </w:pPrChange>
      </w:pPr>
      <w:del w:id="186" w:author="Alon Levi" w:date="2021-11-11T12:43:00Z">
        <w:r w:rsidDel="00AC72B9">
          <w:rPr>
            <w:rFonts w:hint="cs"/>
            <w:sz w:val="24"/>
            <w:szCs w:val="24"/>
            <w:rtl/>
          </w:rPr>
          <w:delText xml:space="preserve">אלמנטים סוחפים כגון: </w:delText>
        </w:r>
        <w:r w:rsidR="006F0767" w:rsidDel="00AC72B9">
          <w:rPr>
            <w:rFonts w:hint="cs"/>
            <w:sz w:val="24"/>
            <w:szCs w:val="24"/>
            <w:rtl/>
          </w:rPr>
          <w:delText>אפקטים</w:delText>
        </w:r>
        <w:r w:rsidDel="00AC72B9">
          <w:rPr>
            <w:rFonts w:hint="cs"/>
            <w:sz w:val="24"/>
            <w:szCs w:val="24"/>
            <w:rtl/>
          </w:rPr>
          <w:delText xml:space="preserve"> שמע ומערכת ניקוד </w:delText>
        </w:r>
        <w:r w:rsidR="006F0767" w:rsidDel="00AC72B9">
          <w:rPr>
            <w:rFonts w:hint="cs"/>
            <w:sz w:val="24"/>
            <w:szCs w:val="24"/>
            <w:rtl/>
          </w:rPr>
          <w:delText>אינטראקטיבי</w:delText>
        </w:r>
        <w:r w:rsidR="006F0767" w:rsidDel="00AC72B9">
          <w:rPr>
            <w:rFonts w:hint="eastAsia"/>
            <w:sz w:val="24"/>
            <w:szCs w:val="24"/>
            <w:rtl/>
          </w:rPr>
          <w:delText>ת</w:delText>
        </w:r>
        <w:r w:rsidDel="00AC72B9">
          <w:rPr>
            <w:rFonts w:hint="cs"/>
            <w:sz w:val="24"/>
            <w:szCs w:val="24"/>
            <w:rtl/>
          </w:rPr>
          <w:delText xml:space="preserve"> מעודדת משתמשים.</w:delText>
        </w:r>
      </w:del>
      <w:ins w:id="187" w:author="Alon Levi" w:date="2021-11-11T12:43:00Z">
        <w:r w:rsidR="00AC72B9">
          <w:rPr>
            <w:rFonts w:hint="cs"/>
            <w:sz w:val="24"/>
            <w:szCs w:val="24"/>
            <w:rtl/>
          </w:rPr>
          <w:t xml:space="preserve">המשחק יהיה בעל ציון של </w:t>
        </w:r>
      </w:ins>
      <w:ins w:id="188" w:author="Alon Levi" w:date="2021-11-12T12:31:00Z">
        <w:r w:rsidR="00C32E01">
          <w:rPr>
            <w:sz w:val="24"/>
            <w:szCs w:val="24"/>
          </w:rPr>
          <w:t>70</w:t>
        </w:r>
      </w:ins>
      <w:ins w:id="189" w:author="Alon Levi" w:date="2021-11-11T12:44:00Z">
        <w:r w:rsidR="00AC72B9">
          <w:rPr>
            <w:rFonts w:hint="cs"/>
            <w:sz w:val="24"/>
            <w:szCs w:val="24"/>
            <w:rtl/>
          </w:rPr>
          <w:t xml:space="preserve"> לפחות ב-</w:t>
        </w:r>
        <w:r w:rsidR="00AC72B9">
          <w:rPr>
            <w:sz w:val="24"/>
            <w:szCs w:val="24"/>
          </w:rPr>
          <w:t xml:space="preserve">(System Usability Scale) S.U.S </w:t>
        </w:r>
        <w:r w:rsidR="00AC72B9">
          <w:rPr>
            <w:rFonts w:hint="cs"/>
            <w:sz w:val="24"/>
            <w:szCs w:val="24"/>
            <w:rtl/>
          </w:rPr>
          <w:t>.</w:t>
        </w:r>
      </w:ins>
    </w:p>
    <w:p w14:paraId="606B1610" w14:textId="7EB8ED15" w:rsidR="00AC72B9" w:rsidRDefault="00AC72B9" w:rsidP="00D21F07">
      <w:pPr>
        <w:pStyle w:val="ListParagraph"/>
        <w:numPr>
          <w:ilvl w:val="0"/>
          <w:numId w:val="27"/>
        </w:numPr>
        <w:bidi/>
        <w:rPr>
          <w:ins w:id="190" w:author="Alon Levi" w:date="2021-11-11T12:47:00Z"/>
          <w:sz w:val="24"/>
          <w:szCs w:val="24"/>
        </w:rPr>
        <w:pPrChange w:id="191" w:author="Alon Levi" w:date="2021-11-12T12:31:00Z">
          <w:pPr>
            <w:pStyle w:val="ListParagraph"/>
            <w:numPr>
              <w:numId w:val="6"/>
            </w:numPr>
            <w:bidi/>
            <w:ind w:left="2040" w:hanging="360"/>
          </w:pPr>
        </w:pPrChange>
      </w:pPr>
      <w:ins w:id="192" w:author="Alon Levi" w:date="2021-11-11T12:45:00Z">
        <w:r>
          <w:rPr>
            <w:rFonts w:hint="cs"/>
            <w:sz w:val="24"/>
            <w:szCs w:val="24"/>
            <w:rtl/>
          </w:rPr>
          <w:t xml:space="preserve">לאתר יהיה ציון של </w:t>
        </w:r>
      </w:ins>
      <w:ins w:id="193" w:author="Alon Levi" w:date="2021-11-11T12:46:00Z">
        <w:r>
          <w:rPr>
            <w:rFonts w:hint="cs"/>
            <w:sz w:val="24"/>
            <w:szCs w:val="24"/>
            <w:rtl/>
          </w:rPr>
          <w:t>50</w:t>
        </w:r>
      </w:ins>
      <w:ins w:id="194" w:author="Alon Levi" w:date="2021-11-11T12:45:00Z">
        <w:r>
          <w:rPr>
            <w:rFonts w:hint="cs"/>
            <w:sz w:val="24"/>
            <w:szCs w:val="24"/>
            <w:rtl/>
          </w:rPr>
          <w:t xml:space="preserve"> לפחות ב </w:t>
        </w:r>
        <w:r>
          <w:rPr>
            <w:sz w:val="24"/>
            <w:szCs w:val="24"/>
            <w:rtl/>
          </w:rPr>
          <w:t>–</w:t>
        </w:r>
        <w:r>
          <w:rPr>
            <w:rFonts w:hint="cs"/>
            <w:sz w:val="24"/>
            <w:szCs w:val="24"/>
            <w:rtl/>
          </w:rPr>
          <w:t xml:space="preserve"> </w:t>
        </w:r>
        <w:r>
          <w:rPr>
            <w:sz w:val="24"/>
            <w:szCs w:val="24"/>
          </w:rPr>
          <w:t>SUPR-Q</w:t>
        </w:r>
      </w:ins>
      <w:ins w:id="195" w:author="Alon Levi" w:date="2021-11-11T12:46:00Z">
        <w:r>
          <w:rPr>
            <w:rFonts w:hint="cs"/>
            <w:sz w:val="24"/>
            <w:szCs w:val="24"/>
            <w:rtl/>
          </w:rPr>
          <w:t>, המודד את רמת הש</w:t>
        </w:r>
      </w:ins>
      <w:ins w:id="196" w:author="Alon Levi" w:date="2021-11-11T12:47:00Z">
        <w:r>
          <w:rPr>
            <w:rFonts w:hint="cs"/>
            <w:sz w:val="24"/>
            <w:szCs w:val="24"/>
            <w:rtl/>
          </w:rPr>
          <w:t>מישות, אמינות ומשיכות מבחינה ויזואלית.</w:t>
        </w:r>
      </w:ins>
    </w:p>
    <w:p w14:paraId="1FCF6A55" w14:textId="58E2DCBA" w:rsidR="00AC72B9" w:rsidRDefault="00AC72B9" w:rsidP="00D21F07">
      <w:pPr>
        <w:pStyle w:val="ListParagraph"/>
        <w:numPr>
          <w:ilvl w:val="0"/>
          <w:numId w:val="27"/>
        </w:numPr>
        <w:bidi/>
        <w:rPr>
          <w:ins w:id="197" w:author="Alon Levi" w:date="2021-11-11T12:49:00Z"/>
          <w:sz w:val="24"/>
          <w:szCs w:val="24"/>
        </w:rPr>
        <w:pPrChange w:id="198" w:author="Alon Levi" w:date="2021-11-12T12:31:00Z">
          <w:pPr>
            <w:pStyle w:val="ListParagraph"/>
            <w:numPr>
              <w:numId w:val="6"/>
            </w:numPr>
            <w:bidi/>
            <w:ind w:left="2040" w:hanging="360"/>
          </w:pPr>
        </w:pPrChange>
      </w:pPr>
      <w:ins w:id="199" w:author="Alon Levi" w:date="2021-11-11T12:48:00Z">
        <w:r>
          <w:rPr>
            <w:rFonts w:hint="cs"/>
            <w:sz w:val="24"/>
            <w:szCs w:val="24"/>
            <w:rtl/>
          </w:rPr>
          <w:t>ציון 7 לפחות ב</w:t>
        </w:r>
        <w:r w:rsidR="00427854">
          <w:rPr>
            <w:rFonts w:hint="cs"/>
            <w:sz w:val="24"/>
            <w:szCs w:val="24"/>
            <w:rtl/>
          </w:rPr>
          <w:t xml:space="preserve"> </w:t>
        </w:r>
        <w:r w:rsidR="00427854">
          <w:rPr>
            <w:sz w:val="24"/>
            <w:szCs w:val="24"/>
            <w:rtl/>
          </w:rPr>
          <w:t>–</w:t>
        </w:r>
        <w:r w:rsidR="00427854">
          <w:rPr>
            <w:rFonts w:hint="cs"/>
            <w:sz w:val="24"/>
            <w:szCs w:val="24"/>
            <w:rtl/>
          </w:rPr>
          <w:t xml:space="preserve"> </w:t>
        </w:r>
        <w:r w:rsidR="00427854">
          <w:rPr>
            <w:rFonts w:hint="cs"/>
            <w:sz w:val="24"/>
            <w:szCs w:val="24"/>
          </w:rPr>
          <w:t>NPS</w:t>
        </w:r>
      </w:ins>
      <w:ins w:id="200" w:author="Alon Levi" w:date="2021-11-11T12:49:00Z">
        <w:r w:rsidR="00427854">
          <w:rPr>
            <w:rFonts w:hint="cs"/>
            <w:sz w:val="24"/>
            <w:szCs w:val="24"/>
            <w:rtl/>
          </w:rPr>
          <w:t xml:space="preserve"> </w:t>
        </w:r>
      </w:ins>
      <w:ins w:id="201" w:author="Alon Levi" w:date="2021-11-11T12:48:00Z">
        <w:r w:rsidR="00427854">
          <w:rPr>
            <w:rFonts w:hint="cs"/>
            <w:sz w:val="24"/>
            <w:szCs w:val="24"/>
            <w:rtl/>
          </w:rPr>
          <w:t>(</w:t>
        </w:r>
        <w:r w:rsidR="00427854">
          <w:rPr>
            <w:sz w:val="24"/>
            <w:szCs w:val="24"/>
          </w:rPr>
          <w:t>Net Pro</w:t>
        </w:r>
      </w:ins>
      <w:ins w:id="202" w:author="Alon Levi" w:date="2021-11-11T12:49:00Z">
        <w:r w:rsidR="00427854">
          <w:rPr>
            <w:sz w:val="24"/>
            <w:szCs w:val="24"/>
          </w:rPr>
          <w:t>moter Score</w:t>
        </w:r>
        <w:r w:rsidR="00427854">
          <w:rPr>
            <w:rFonts w:hint="cs"/>
            <w:sz w:val="24"/>
            <w:szCs w:val="24"/>
            <w:rtl/>
          </w:rPr>
          <w:t>) שקיים ב-</w:t>
        </w:r>
        <w:r w:rsidR="00427854">
          <w:rPr>
            <w:rFonts w:hint="cs"/>
            <w:sz w:val="24"/>
            <w:szCs w:val="24"/>
          </w:rPr>
          <w:t>SUPR</w:t>
        </w:r>
        <w:r w:rsidR="00427854">
          <w:rPr>
            <w:rFonts w:hint="cs"/>
            <w:sz w:val="24"/>
            <w:szCs w:val="24"/>
            <w:rtl/>
          </w:rPr>
          <w:t>-</w:t>
        </w:r>
        <w:r w:rsidR="00427854">
          <w:rPr>
            <w:rFonts w:hint="cs"/>
            <w:sz w:val="24"/>
            <w:szCs w:val="24"/>
          </w:rPr>
          <w:t>Q</w:t>
        </w:r>
        <w:r w:rsidR="00427854">
          <w:rPr>
            <w:rFonts w:hint="cs"/>
            <w:sz w:val="24"/>
            <w:szCs w:val="24"/>
            <w:rtl/>
          </w:rPr>
          <w:t>.</w:t>
        </w:r>
      </w:ins>
    </w:p>
    <w:p w14:paraId="34B874C0" w14:textId="77777777" w:rsidR="00427854" w:rsidRPr="00427854" w:rsidRDefault="00427854">
      <w:pPr>
        <w:bidi/>
        <w:rPr>
          <w:sz w:val="24"/>
          <w:szCs w:val="24"/>
          <w:rPrChange w:id="203" w:author="Alon Levi" w:date="2021-11-11T12:50:00Z">
            <w:rPr/>
          </w:rPrChange>
        </w:rPr>
        <w:pPrChange w:id="204" w:author="Alon Levi" w:date="2021-11-11T12:50:00Z">
          <w:pPr>
            <w:pStyle w:val="ListParagraph"/>
            <w:numPr>
              <w:numId w:val="6"/>
            </w:numPr>
            <w:bidi/>
            <w:ind w:left="2040" w:hanging="360"/>
          </w:pPr>
        </w:pPrChange>
      </w:pPr>
    </w:p>
    <w:p w14:paraId="1CCB7ACF" w14:textId="46AC2334" w:rsidR="008B4B53" w:rsidRDefault="008B4B53" w:rsidP="00210349">
      <w:pPr>
        <w:pStyle w:val="ListParagraph"/>
        <w:bidi/>
        <w:ind w:left="2040"/>
        <w:rPr>
          <w:sz w:val="24"/>
          <w:szCs w:val="24"/>
          <w:rtl/>
        </w:rPr>
      </w:pPr>
    </w:p>
    <w:p w14:paraId="54CF49F8" w14:textId="2F55A542" w:rsidR="00210349" w:rsidDel="003F7876" w:rsidRDefault="00210349" w:rsidP="00210349">
      <w:pPr>
        <w:pStyle w:val="ListParagraph"/>
        <w:bidi/>
        <w:ind w:left="2040"/>
        <w:rPr>
          <w:del w:id="205" w:author="Alon Levi" w:date="2021-11-12T12:44:00Z"/>
          <w:sz w:val="24"/>
          <w:szCs w:val="24"/>
          <w:rtl/>
        </w:rPr>
      </w:pPr>
    </w:p>
    <w:p w14:paraId="03B1999D" w14:textId="58135AD1" w:rsidR="00210349" w:rsidDel="00E65B6F" w:rsidRDefault="00210349" w:rsidP="003732DB">
      <w:pPr>
        <w:pStyle w:val="ListParagraph"/>
        <w:bidi/>
        <w:ind w:left="2040"/>
        <w:rPr>
          <w:del w:id="206" w:author="Alon Levi" w:date="2021-11-11T11:43:00Z"/>
          <w:sz w:val="24"/>
          <w:szCs w:val="24"/>
        </w:rPr>
      </w:pPr>
    </w:p>
    <w:p w14:paraId="2B1220AB" w14:textId="77777777" w:rsidR="003732DB" w:rsidRPr="003F7876" w:rsidRDefault="003732DB" w:rsidP="003F7876">
      <w:pPr>
        <w:bidi/>
        <w:rPr>
          <w:ins w:id="207" w:author="Alon Levi" w:date="2021-11-11T11:43:00Z"/>
          <w:sz w:val="24"/>
          <w:szCs w:val="24"/>
          <w:rtl/>
          <w:rPrChange w:id="208" w:author="Alon Levi" w:date="2021-11-12T12:44:00Z">
            <w:rPr>
              <w:ins w:id="209" w:author="Alon Levi" w:date="2021-11-11T11:43:00Z"/>
              <w:rtl/>
            </w:rPr>
          </w:rPrChange>
        </w:rPr>
        <w:pPrChange w:id="210" w:author="Alon Levi" w:date="2021-11-12T12:44:00Z">
          <w:pPr>
            <w:pStyle w:val="ListParagraph"/>
            <w:bidi/>
            <w:ind w:left="2040"/>
          </w:pPr>
        </w:pPrChange>
      </w:pPr>
    </w:p>
    <w:p w14:paraId="057F0CEB" w14:textId="761F444C" w:rsidR="00210349" w:rsidDel="003732DB" w:rsidRDefault="00210349" w:rsidP="00210349">
      <w:pPr>
        <w:pStyle w:val="ListParagraph"/>
        <w:bidi/>
        <w:ind w:left="2040"/>
        <w:rPr>
          <w:del w:id="211" w:author="Alon Levi" w:date="2021-11-11T11:43:00Z"/>
          <w:sz w:val="24"/>
          <w:szCs w:val="24"/>
          <w:rtl/>
        </w:rPr>
      </w:pPr>
    </w:p>
    <w:p w14:paraId="288C08E7" w14:textId="1F3E51F9" w:rsidR="00210349" w:rsidDel="003732DB" w:rsidRDefault="00210349" w:rsidP="00210349">
      <w:pPr>
        <w:pStyle w:val="ListParagraph"/>
        <w:bidi/>
        <w:ind w:left="2040"/>
        <w:rPr>
          <w:del w:id="212" w:author="Alon Levi" w:date="2021-11-11T11:43:00Z"/>
          <w:sz w:val="24"/>
          <w:szCs w:val="24"/>
          <w:rtl/>
        </w:rPr>
      </w:pPr>
    </w:p>
    <w:p w14:paraId="34DB7EF2" w14:textId="63A1DA4F" w:rsidR="00210349" w:rsidDel="003732DB" w:rsidRDefault="00210349" w:rsidP="00210349">
      <w:pPr>
        <w:pStyle w:val="ListParagraph"/>
        <w:bidi/>
        <w:ind w:left="2040"/>
        <w:rPr>
          <w:del w:id="213" w:author="Alon Levi" w:date="2021-11-11T11:43:00Z"/>
          <w:sz w:val="24"/>
          <w:szCs w:val="24"/>
          <w:rtl/>
        </w:rPr>
      </w:pPr>
    </w:p>
    <w:p w14:paraId="53410514" w14:textId="006CBE31" w:rsidR="00210349" w:rsidDel="003732DB" w:rsidRDefault="00210349" w:rsidP="00210349">
      <w:pPr>
        <w:pStyle w:val="ListParagraph"/>
        <w:bidi/>
        <w:ind w:left="2040"/>
        <w:rPr>
          <w:del w:id="214" w:author="Alon Levi" w:date="2021-11-11T11:43:00Z"/>
          <w:sz w:val="24"/>
          <w:szCs w:val="24"/>
          <w:rtl/>
        </w:rPr>
      </w:pPr>
    </w:p>
    <w:p w14:paraId="66C8FCD2" w14:textId="4797E5C6" w:rsidR="00210349" w:rsidRPr="003732DB" w:rsidDel="00E65B6F" w:rsidRDefault="00210349">
      <w:pPr>
        <w:bidi/>
        <w:rPr>
          <w:del w:id="215" w:author="Alon Levi" w:date="2021-11-12T10:45:00Z"/>
          <w:sz w:val="24"/>
          <w:szCs w:val="24"/>
          <w:rtl/>
          <w:rPrChange w:id="216" w:author="Alon Levi" w:date="2021-11-11T11:43:00Z">
            <w:rPr>
              <w:del w:id="217" w:author="Alon Levi" w:date="2021-11-12T10:45:00Z"/>
              <w:rtl/>
            </w:rPr>
          </w:rPrChange>
        </w:rPr>
        <w:pPrChange w:id="218" w:author="Alon Levi" w:date="2021-11-11T11:43:00Z">
          <w:pPr>
            <w:pStyle w:val="ListParagraph"/>
            <w:bidi/>
            <w:ind w:left="2040"/>
          </w:pPr>
        </w:pPrChange>
      </w:pPr>
    </w:p>
    <w:p w14:paraId="2956A7EF" w14:textId="0D57FD85" w:rsidR="00210349" w:rsidRPr="006F10F2" w:rsidDel="00E65B6F" w:rsidRDefault="00210349">
      <w:pPr>
        <w:bidi/>
        <w:rPr>
          <w:del w:id="219" w:author="Alon Levi" w:date="2021-11-12T10:45:00Z"/>
          <w:sz w:val="24"/>
          <w:szCs w:val="24"/>
          <w:rtl/>
          <w:rPrChange w:id="220" w:author="Alon Levi" w:date="2021-11-11T12:50:00Z">
            <w:rPr>
              <w:del w:id="221" w:author="Alon Levi" w:date="2021-11-12T10:45:00Z"/>
              <w:rtl/>
            </w:rPr>
          </w:rPrChange>
        </w:rPr>
        <w:pPrChange w:id="222" w:author="Alon Levi" w:date="2021-11-11T12:50:00Z">
          <w:pPr>
            <w:pStyle w:val="ListParagraph"/>
            <w:bidi/>
            <w:ind w:left="2040"/>
          </w:pPr>
        </w:pPrChange>
      </w:pPr>
    </w:p>
    <w:p w14:paraId="4C518D6C" w14:textId="77777777" w:rsidR="00210349" w:rsidRDefault="00210349" w:rsidP="00210349">
      <w:pPr>
        <w:pStyle w:val="ListParagraph"/>
        <w:numPr>
          <w:ilvl w:val="1"/>
          <w:numId w:val="3"/>
        </w:numPr>
        <w:bidi/>
        <w:rPr>
          <w:b/>
          <w:bCs/>
          <w:sz w:val="24"/>
          <w:szCs w:val="24"/>
        </w:rPr>
      </w:pPr>
      <w:r>
        <w:rPr>
          <w:rFonts w:hint="cs"/>
          <w:b/>
          <w:bCs/>
          <w:sz w:val="24"/>
          <w:szCs w:val="24"/>
          <w:rtl/>
        </w:rPr>
        <w:t>בעיות</w:t>
      </w:r>
    </w:p>
    <w:p w14:paraId="194ED65A" w14:textId="77777777" w:rsidR="00210349" w:rsidRDefault="00210349" w:rsidP="00210349">
      <w:pPr>
        <w:pStyle w:val="ListParagraph"/>
        <w:bidi/>
        <w:ind w:left="1020"/>
        <w:rPr>
          <w:b/>
          <w:bCs/>
          <w:sz w:val="24"/>
          <w:szCs w:val="24"/>
          <w:rtl/>
        </w:rPr>
      </w:pPr>
    </w:p>
    <w:p w14:paraId="5FD0D9D4" w14:textId="3F86E398" w:rsidR="00210349" w:rsidRDefault="00210349" w:rsidP="00210349">
      <w:pPr>
        <w:pStyle w:val="ListParagraph"/>
        <w:bidi/>
        <w:ind w:left="1020"/>
        <w:rPr>
          <w:b/>
          <w:bCs/>
          <w:sz w:val="24"/>
          <w:szCs w:val="24"/>
          <w:rtl/>
        </w:rPr>
      </w:pPr>
      <w:r>
        <w:rPr>
          <w:rFonts w:hint="cs"/>
          <w:b/>
          <w:bCs/>
          <w:sz w:val="24"/>
          <w:szCs w:val="24"/>
          <w:rtl/>
        </w:rPr>
        <w:t>1</w:t>
      </w:r>
      <w:r w:rsidRPr="00210349">
        <w:rPr>
          <w:rFonts w:hint="cs"/>
          <w:b/>
          <w:bCs/>
          <w:sz w:val="24"/>
          <w:szCs w:val="24"/>
          <w:rtl/>
        </w:rPr>
        <w:t>.3.0 תמצית הבעיות במצב הקיים</w:t>
      </w:r>
      <w:ins w:id="223" w:author="Alon Levi" w:date="2021-11-12T12:51:00Z">
        <w:r w:rsidR="00B31B09">
          <w:rPr>
            <w:b/>
            <w:bCs/>
            <w:sz w:val="24"/>
            <w:szCs w:val="24"/>
            <w:rtl/>
          </w:rPr>
          <w:br/>
        </w:r>
      </w:ins>
    </w:p>
    <w:p w14:paraId="61CF1992" w14:textId="734DBD19" w:rsidR="006836A8" w:rsidRDefault="00210349" w:rsidP="00B31B09">
      <w:pPr>
        <w:pStyle w:val="ListParagraph"/>
        <w:bidi/>
        <w:ind w:left="1380"/>
        <w:rPr>
          <w:sz w:val="24"/>
          <w:szCs w:val="24"/>
          <w:rtl/>
        </w:rPr>
        <w:pPrChange w:id="224" w:author="Alon Levi" w:date="2021-11-12T12:51:00Z">
          <w:pPr>
            <w:pStyle w:val="ListParagraph"/>
            <w:bidi/>
            <w:ind w:left="1380" w:firstLine="780"/>
          </w:pPr>
        </w:pPrChange>
      </w:pPr>
      <w:del w:id="225" w:author="Alon Levi" w:date="2021-11-12T12:51:00Z">
        <w:r w:rsidDel="00B31B09">
          <w:rPr>
            <w:b/>
            <w:bCs/>
            <w:sz w:val="24"/>
            <w:szCs w:val="24"/>
            <w:rtl/>
          </w:rPr>
          <w:br/>
        </w:r>
      </w:del>
      <w:del w:id="226" w:author="Alon Levi" w:date="2021-11-12T12:49:00Z">
        <w:r w:rsidDel="00B31B09">
          <w:rPr>
            <w:rFonts w:hint="cs"/>
            <w:sz w:val="24"/>
            <w:szCs w:val="24"/>
            <w:rtl/>
          </w:rPr>
          <w:delText>א)</w:delText>
        </w:r>
      </w:del>
      <w:del w:id="227" w:author="Alon Levi" w:date="2021-11-12T12:51:00Z">
        <w:r w:rsidDel="00B31B09">
          <w:rPr>
            <w:rFonts w:hint="cs"/>
            <w:sz w:val="24"/>
            <w:szCs w:val="24"/>
            <w:rtl/>
          </w:rPr>
          <w:delText xml:space="preserve"> </w:delText>
        </w:r>
      </w:del>
      <w:r w:rsidR="006836A8">
        <w:rPr>
          <w:rFonts w:hint="cs"/>
          <w:sz w:val="24"/>
          <w:szCs w:val="24"/>
          <w:rtl/>
        </w:rPr>
        <w:t>אין מאגר נרחב של משחקים שמשלבים</w:t>
      </w:r>
      <w:r>
        <w:rPr>
          <w:rFonts w:hint="cs"/>
          <w:sz w:val="24"/>
          <w:szCs w:val="24"/>
          <w:rtl/>
        </w:rPr>
        <w:t xml:space="preserve"> </w:t>
      </w:r>
      <w:del w:id="228" w:author="Alon Levi" w:date="2021-11-12T12:49:00Z">
        <w:r w:rsidDel="00B31B09">
          <w:rPr>
            <w:rFonts w:hint="cs"/>
            <w:sz w:val="24"/>
            <w:szCs w:val="24"/>
            <w:rtl/>
          </w:rPr>
          <w:delText>את</w:delText>
        </w:r>
        <w:r w:rsidR="006836A8" w:rsidDel="00B31B09">
          <w:rPr>
            <w:rFonts w:hint="cs"/>
            <w:sz w:val="24"/>
            <w:szCs w:val="24"/>
            <w:rtl/>
          </w:rPr>
          <w:delText xml:space="preserve"> ה</w:delText>
        </w:r>
      </w:del>
      <w:r w:rsidR="006836A8">
        <w:rPr>
          <w:rFonts w:hint="cs"/>
          <w:sz w:val="24"/>
          <w:szCs w:val="24"/>
          <w:rtl/>
        </w:rPr>
        <w:t xml:space="preserve">אלמנטים של </w:t>
      </w:r>
      <w:del w:id="229" w:author="Alon Levi" w:date="2021-11-12T12:50:00Z">
        <w:r w:rsidR="006836A8" w:rsidDel="00B31B09">
          <w:rPr>
            <w:rFonts w:hint="cs"/>
            <w:sz w:val="24"/>
            <w:szCs w:val="24"/>
            <w:rtl/>
          </w:rPr>
          <w:delText xml:space="preserve">כיף </w:delText>
        </w:r>
      </w:del>
      <w:ins w:id="230" w:author="Alon Levi" w:date="2021-11-12T12:50:00Z">
        <w:r w:rsidR="00B31B09">
          <w:rPr>
            <w:rFonts w:hint="cs"/>
            <w:sz w:val="24"/>
            <w:szCs w:val="24"/>
            <w:rtl/>
          </w:rPr>
          <w:t>הנאה</w:t>
        </w:r>
        <w:r w:rsidR="00B31B09">
          <w:rPr>
            <w:rFonts w:hint="cs"/>
            <w:sz w:val="24"/>
            <w:szCs w:val="24"/>
            <w:rtl/>
          </w:rPr>
          <w:t xml:space="preserve"> </w:t>
        </w:r>
      </w:ins>
      <w:r w:rsidR="006836A8">
        <w:rPr>
          <w:rFonts w:hint="cs"/>
          <w:sz w:val="24"/>
          <w:szCs w:val="24"/>
          <w:rtl/>
        </w:rPr>
        <w:t>ולימודים</w:t>
      </w:r>
      <w:r w:rsidR="000668A2">
        <w:rPr>
          <w:rFonts w:hint="cs"/>
          <w:sz w:val="24"/>
          <w:szCs w:val="24"/>
          <w:rtl/>
        </w:rPr>
        <w:t>.</w:t>
      </w:r>
      <w:r w:rsidR="006836A8">
        <w:rPr>
          <w:sz w:val="24"/>
          <w:szCs w:val="24"/>
          <w:rtl/>
        </w:rPr>
        <w:br/>
      </w:r>
      <w:del w:id="231" w:author="Alon Levi" w:date="2021-11-12T12:49:00Z">
        <w:r w:rsidR="006836A8" w:rsidDel="00B31B09">
          <w:rPr>
            <w:rFonts w:hint="cs"/>
            <w:sz w:val="24"/>
            <w:szCs w:val="24"/>
            <w:rtl/>
          </w:rPr>
          <w:delText>ב) ה</w:delText>
        </w:r>
      </w:del>
      <w:ins w:id="232" w:author="Alon Levi" w:date="2021-11-12T12:57:00Z">
        <w:r w:rsidR="00F1696B">
          <w:rPr>
            <w:rFonts w:hint="cs"/>
            <w:sz w:val="24"/>
            <w:szCs w:val="24"/>
            <w:rtl/>
          </w:rPr>
          <w:t>קיום</w:t>
        </w:r>
      </w:ins>
      <w:del w:id="233" w:author="Alon Levi" w:date="2021-11-12T12:57:00Z">
        <w:r w:rsidR="006836A8" w:rsidDel="00F1696B">
          <w:rPr>
            <w:rFonts w:hint="cs"/>
            <w:sz w:val="24"/>
            <w:szCs w:val="24"/>
            <w:rtl/>
          </w:rPr>
          <w:delText>מערכות הקיימו</w:delText>
        </w:r>
      </w:del>
      <w:ins w:id="234" w:author="Alon Levi" w:date="2021-11-12T12:57:00Z">
        <w:r w:rsidR="00F1696B">
          <w:rPr>
            <w:rFonts w:hint="cs"/>
            <w:sz w:val="24"/>
            <w:szCs w:val="24"/>
            <w:rtl/>
          </w:rPr>
          <w:t xml:space="preserve"> המערכות</w:t>
        </w:r>
      </w:ins>
      <w:ins w:id="235" w:author="Alon Levi" w:date="2021-11-12T12:50:00Z">
        <w:r w:rsidR="00B31B09">
          <w:rPr>
            <w:rFonts w:hint="cs"/>
            <w:sz w:val="24"/>
            <w:szCs w:val="24"/>
            <w:rtl/>
          </w:rPr>
          <w:t xml:space="preserve"> לא שומרות על התעניינות של משתמשים חדשים, יתרה מזאת</w:t>
        </w:r>
      </w:ins>
      <w:ins w:id="236" w:author="Alon Levi" w:date="2021-11-12T12:52:00Z">
        <w:r w:rsidR="00B31B09">
          <w:rPr>
            <w:rFonts w:hint="cs"/>
            <w:sz w:val="24"/>
            <w:szCs w:val="24"/>
            <w:rtl/>
          </w:rPr>
          <w:t xml:space="preserve"> קיים אחוז גבוה של פרישה מוקדמת של משת</w:t>
        </w:r>
      </w:ins>
      <w:ins w:id="237" w:author="Alon Levi" w:date="2021-11-12T12:53:00Z">
        <w:r w:rsidR="00B31B09">
          <w:rPr>
            <w:rFonts w:hint="cs"/>
            <w:sz w:val="24"/>
            <w:szCs w:val="24"/>
            <w:rtl/>
          </w:rPr>
          <w:t>משים</w:t>
        </w:r>
      </w:ins>
      <w:ins w:id="238" w:author="Alon Levi" w:date="2021-11-12T12:58:00Z">
        <w:r w:rsidR="00F1696B">
          <w:rPr>
            <w:rFonts w:hint="cs"/>
            <w:sz w:val="24"/>
            <w:szCs w:val="24"/>
            <w:rtl/>
          </w:rPr>
          <w:t xml:space="preserve"> ואיבוד עניין לאחר זמן קצר טווח של שימוש</w:t>
        </w:r>
      </w:ins>
      <w:ins w:id="239" w:author="Alon Levi" w:date="2021-11-12T12:53:00Z">
        <w:r w:rsidR="00B31B09">
          <w:rPr>
            <w:rFonts w:hint="cs"/>
            <w:sz w:val="24"/>
            <w:szCs w:val="24"/>
            <w:rtl/>
          </w:rPr>
          <w:t>.</w:t>
        </w:r>
      </w:ins>
      <w:del w:id="240" w:author="Alon Levi" w:date="2021-11-12T12:50:00Z">
        <w:r w:rsidR="006836A8" w:rsidDel="00B31B09">
          <w:rPr>
            <w:rFonts w:hint="cs"/>
            <w:sz w:val="24"/>
            <w:szCs w:val="24"/>
            <w:rtl/>
          </w:rPr>
          <w:delText xml:space="preserve">ת לא </w:delText>
        </w:r>
      </w:del>
      <w:del w:id="241" w:author="Alon Levi" w:date="2021-11-12T12:49:00Z">
        <w:r w:rsidR="006836A8" w:rsidDel="00B31B09">
          <w:rPr>
            <w:rFonts w:hint="cs"/>
            <w:sz w:val="24"/>
            <w:szCs w:val="24"/>
            <w:rtl/>
          </w:rPr>
          <w:delText xml:space="preserve">מצליחות להשאיר את המשתמש מעוניין באפליקציה יתרה מזאת ניתן </w:delText>
        </w:r>
        <w:commentRangeStart w:id="242"/>
        <w:r w:rsidR="006836A8" w:rsidRPr="006836A8" w:rsidDel="00B31B09">
          <w:rPr>
            <w:rFonts w:hint="cs"/>
            <w:sz w:val="24"/>
            <w:szCs w:val="24"/>
            <w:highlight w:val="yellow"/>
            <w:rtl/>
          </w:rPr>
          <w:delText>לראות</w:delText>
        </w:r>
        <w:commentRangeEnd w:id="242"/>
        <w:r w:rsidR="00327F1E" w:rsidDel="00B31B09">
          <w:rPr>
            <w:rStyle w:val="CommentReference"/>
            <w:rtl/>
          </w:rPr>
          <w:commentReference w:id="242"/>
        </w:r>
        <w:r w:rsidR="006836A8" w:rsidRPr="006836A8" w:rsidDel="00B31B09">
          <w:rPr>
            <w:rFonts w:hint="cs"/>
            <w:sz w:val="24"/>
            <w:szCs w:val="24"/>
            <w:highlight w:val="yellow"/>
            <w:rtl/>
          </w:rPr>
          <w:delText xml:space="preserve"> ב"</w:delText>
        </w:r>
        <w:r w:rsidR="006836A8" w:rsidRPr="006836A8" w:rsidDel="00B31B09">
          <w:rPr>
            <w:rFonts w:hint="cs"/>
            <w:sz w:val="24"/>
            <w:szCs w:val="24"/>
            <w:highlight w:val="yellow"/>
          </w:rPr>
          <w:delText>LINK</w:delText>
        </w:r>
        <w:r w:rsidR="006836A8" w:rsidRPr="006836A8" w:rsidDel="00B31B09">
          <w:rPr>
            <w:rFonts w:hint="cs"/>
            <w:sz w:val="24"/>
            <w:szCs w:val="24"/>
            <w:highlight w:val="yellow"/>
            <w:rtl/>
          </w:rPr>
          <w:delText xml:space="preserve">" שאחוז </w:delText>
        </w:r>
        <w:r w:rsidR="006836A8" w:rsidRPr="006836A8" w:rsidDel="00B31B09">
          <w:rPr>
            <w:rFonts w:hint="cs"/>
            <w:sz w:val="24"/>
            <w:szCs w:val="24"/>
            <w:highlight w:val="yellow"/>
          </w:rPr>
          <w:delText>X</w:delText>
        </w:r>
        <w:r w:rsidR="006836A8" w:rsidRPr="006836A8" w:rsidDel="00B31B09">
          <w:rPr>
            <w:rFonts w:hint="cs"/>
            <w:sz w:val="24"/>
            <w:szCs w:val="24"/>
            <w:highlight w:val="yellow"/>
            <w:rtl/>
          </w:rPr>
          <w:delText xml:space="preserve"> המשתמשים החדשים פורש אחרי </w:delText>
        </w:r>
        <w:r w:rsidR="006836A8" w:rsidRPr="006836A8" w:rsidDel="00B31B09">
          <w:rPr>
            <w:rFonts w:hint="cs"/>
            <w:sz w:val="24"/>
            <w:szCs w:val="24"/>
            <w:highlight w:val="yellow"/>
          </w:rPr>
          <w:delText>X</w:delText>
        </w:r>
        <w:r w:rsidR="006836A8" w:rsidRPr="006836A8" w:rsidDel="00B31B09">
          <w:rPr>
            <w:rFonts w:hint="cs"/>
            <w:sz w:val="24"/>
            <w:szCs w:val="24"/>
            <w:highlight w:val="yellow"/>
            <w:rtl/>
          </w:rPr>
          <w:delText xml:space="preserve"> זמן.</w:delText>
        </w:r>
        <w:r w:rsidR="000668A2" w:rsidDel="00B31B09">
          <w:rPr>
            <w:sz w:val="24"/>
            <w:szCs w:val="24"/>
            <w:lang w:val="ru-RU"/>
          </w:rPr>
          <w:delText xml:space="preserve"> </w:delText>
        </w:r>
        <w:r w:rsidR="000668A2" w:rsidDel="00B31B09">
          <w:rPr>
            <w:sz w:val="24"/>
            <w:szCs w:val="24"/>
          </w:rPr>
          <w:delText xml:space="preserve"> </w:delText>
        </w:r>
      </w:del>
    </w:p>
    <w:p w14:paraId="7E2CB12B" w14:textId="77777777" w:rsidR="000668A2" w:rsidRPr="000668A2" w:rsidRDefault="000668A2" w:rsidP="000668A2">
      <w:pPr>
        <w:pStyle w:val="ListParagraph"/>
        <w:bidi/>
        <w:ind w:left="1380" w:firstLine="780"/>
        <w:rPr>
          <w:sz w:val="24"/>
          <w:szCs w:val="24"/>
          <w:rtl/>
        </w:rPr>
      </w:pPr>
    </w:p>
    <w:p w14:paraId="74F896DB" w14:textId="1FFE1C98" w:rsidR="006836A8" w:rsidRDefault="006836A8" w:rsidP="006836A8">
      <w:pPr>
        <w:pStyle w:val="ListParagraph"/>
        <w:numPr>
          <w:ilvl w:val="2"/>
          <w:numId w:val="3"/>
        </w:numPr>
        <w:bidi/>
        <w:rPr>
          <w:b/>
          <w:bCs/>
          <w:sz w:val="24"/>
          <w:szCs w:val="24"/>
        </w:rPr>
      </w:pPr>
      <w:r>
        <w:rPr>
          <w:rFonts w:hint="cs"/>
          <w:b/>
          <w:bCs/>
          <w:sz w:val="24"/>
          <w:szCs w:val="24"/>
          <w:rtl/>
        </w:rPr>
        <w:t>בעיות שמהערכת תפתור</w:t>
      </w:r>
      <w:r w:rsidR="00526EAC">
        <w:rPr>
          <w:rFonts w:hint="cs"/>
          <w:b/>
          <w:bCs/>
          <w:sz w:val="24"/>
          <w:szCs w:val="24"/>
          <w:rtl/>
        </w:rPr>
        <w:t xml:space="preserve"> </w:t>
      </w:r>
      <w:r>
        <w:rPr>
          <w:rFonts w:hint="cs"/>
          <w:b/>
          <w:bCs/>
          <w:sz w:val="24"/>
          <w:szCs w:val="24"/>
          <w:rtl/>
        </w:rPr>
        <w:t>/</w:t>
      </w:r>
      <w:r w:rsidR="00526EAC">
        <w:rPr>
          <w:rFonts w:hint="cs"/>
          <w:b/>
          <w:bCs/>
          <w:sz w:val="24"/>
          <w:szCs w:val="24"/>
          <w:rtl/>
        </w:rPr>
        <w:t xml:space="preserve"> </w:t>
      </w:r>
      <w:r>
        <w:rPr>
          <w:rFonts w:hint="cs"/>
          <w:b/>
          <w:bCs/>
          <w:sz w:val="24"/>
          <w:szCs w:val="24"/>
          <w:rtl/>
        </w:rPr>
        <w:t>אמורה לפתור</w:t>
      </w:r>
    </w:p>
    <w:p w14:paraId="0BE6F9E9" w14:textId="6A3C421C" w:rsidR="006836A8" w:rsidRDefault="006836A8" w:rsidP="006836A8">
      <w:pPr>
        <w:pStyle w:val="ListParagraph"/>
        <w:bidi/>
        <w:ind w:left="1680"/>
        <w:rPr>
          <w:sz w:val="24"/>
          <w:szCs w:val="24"/>
          <w:rtl/>
        </w:rPr>
      </w:pPr>
    </w:p>
    <w:p w14:paraId="24C113A6" w14:textId="7A3559CB" w:rsidR="000668A2" w:rsidRDefault="000668A2" w:rsidP="00B31B09">
      <w:pPr>
        <w:pStyle w:val="ListParagraph"/>
        <w:numPr>
          <w:ilvl w:val="0"/>
          <w:numId w:val="27"/>
        </w:numPr>
        <w:bidi/>
        <w:rPr>
          <w:sz w:val="24"/>
          <w:szCs w:val="24"/>
        </w:rPr>
        <w:pPrChange w:id="243" w:author="Alon Levi" w:date="2021-11-12T12:56:00Z">
          <w:pPr>
            <w:pStyle w:val="ListParagraph"/>
            <w:numPr>
              <w:numId w:val="8"/>
            </w:numPr>
            <w:bidi/>
            <w:ind w:left="2040" w:hanging="360"/>
          </w:pPr>
        </w:pPrChange>
      </w:pPr>
      <w:r>
        <w:rPr>
          <w:rFonts w:hint="cs"/>
          <w:sz w:val="24"/>
          <w:szCs w:val="24"/>
          <w:rtl/>
        </w:rPr>
        <w:t>המערכת החדשה תהיה בעל ממשק נוח ופעיל.</w:t>
      </w:r>
    </w:p>
    <w:p w14:paraId="610C1156" w14:textId="47DDDBF3" w:rsidR="0031578A" w:rsidRDefault="006F0767" w:rsidP="00B31B09">
      <w:pPr>
        <w:pStyle w:val="ListParagraph"/>
        <w:numPr>
          <w:ilvl w:val="0"/>
          <w:numId w:val="27"/>
        </w:numPr>
        <w:bidi/>
        <w:rPr>
          <w:sz w:val="24"/>
          <w:szCs w:val="24"/>
        </w:rPr>
        <w:pPrChange w:id="244" w:author="Alon Levi" w:date="2021-11-12T12:57:00Z">
          <w:pPr>
            <w:pStyle w:val="ListParagraph"/>
            <w:numPr>
              <w:numId w:val="8"/>
            </w:numPr>
            <w:bidi/>
            <w:ind w:left="2040" w:hanging="360"/>
          </w:pPr>
        </w:pPrChange>
      </w:pPr>
      <w:r>
        <w:rPr>
          <w:rFonts w:hint="cs"/>
          <w:sz w:val="24"/>
          <w:szCs w:val="24"/>
          <w:rtl/>
        </w:rPr>
        <w:t>אינטגרציי</w:t>
      </w:r>
      <w:r>
        <w:rPr>
          <w:rFonts w:hint="eastAsia"/>
          <w:sz w:val="24"/>
          <w:szCs w:val="24"/>
          <w:rtl/>
        </w:rPr>
        <w:t>ת</w:t>
      </w:r>
      <w:r w:rsidR="0031578A">
        <w:rPr>
          <w:rFonts w:hint="cs"/>
          <w:sz w:val="24"/>
          <w:szCs w:val="24"/>
          <w:rtl/>
        </w:rPr>
        <w:t xml:space="preserve"> שלבי משחקים בעלי אופן מהנה שגורם ללמידה.</w:t>
      </w:r>
    </w:p>
    <w:p w14:paraId="74CEA7AA" w14:textId="6AF92BA9" w:rsidR="000668A2" w:rsidRDefault="000668A2" w:rsidP="00B31B09">
      <w:pPr>
        <w:pStyle w:val="ListParagraph"/>
        <w:numPr>
          <w:ilvl w:val="0"/>
          <w:numId w:val="27"/>
        </w:numPr>
        <w:bidi/>
        <w:rPr>
          <w:sz w:val="24"/>
          <w:szCs w:val="24"/>
        </w:rPr>
        <w:pPrChange w:id="245" w:author="Alon Levi" w:date="2021-11-12T12:57:00Z">
          <w:pPr>
            <w:pStyle w:val="ListParagraph"/>
            <w:numPr>
              <w:numId w:val="8"/>
            </w:numPr>
            <w:bidi/>
            <w:ind w:left="2040" w:hanging="360"/>
          </w:pPr>
        </w:pPrChange>
      </w:pPr>
      <w:r>
        <w:rPr>
          <w:rFonts w:hint="cs"/>
          <w:sz w:val="24"/>
          <w:szCs w:val="24"/>
          <w:rtl/>
        </w:rPr>
        <w:t>מתודות שיקדמ</w:t>
      </w:r>
      <w:r w:rsidR="0031578A">
        <w:rPr>
          <w:rFonts w:hint="cs"/>
          <w:sz w:val="24"/>
          <w:szCs w:val="24"/>
          <w:rtl/>
        </w:rPr>
        <w:t>ו שמירה על פעילות שוטפת ועקבית של משתמשים חדשים וקיימים.</w:t>
      </w:r>
    </w:p>
    <w:p w14:paraId="73C6B822" w14:textId="04E2B3D9" w:rsidR="000668A2" w:rsidRDefault="000668A2" w:rsidP="00B31B09">
      <w:pPr>
        <w:pStyle w:val="ListParagraph"/>
        <w:numPr>
          <w:ilvl w:val="0"/>
          <w:numId w:val="27"/>
        </w:numPr>
        <w:bidi/>
        <w:rPr>
          <w:sz w:val="24"/>
          <w:szCs w:val="24"/>
        </w:rPr>
        <w:pPrChange w:id="246" w:author="Alon Levi" w:date="2021-11-12T12:57:00Z">
          <w:pPr>
            <w:pStyle w:val="ListParagraph"/>
            <w:numPr>
              <w:numId w:val="8"/>
            </w:numPr>
            <w:bidi/>
            <w:ind w:left="2040" w:hanging="360"/>
          </w:pPr>
        </w:pPrChange>
      </w:pPr>
      <w:r w:rsidRPr="000668A2">
        <w:rPr>
          <w:sz w:val="24"/>
          <w:szCs w:val="24"/>
          <w:rtl/>
        </w:rPr>
        <w:t xml:space="preserve">המערכת החדשה תהיה </w:t>
      </w:r>
      <w:r w:rsidR="006F0767" w:rsidRPr="000668A2">
        <w:rPr>
          <w:rFonts w:hint="cs"/>
          <w:sz w:val="24"/>
          <w:szCs w:val="24"/>
          <w:rtl/>
        </w:rPr>
        <w:t>בנויה</w:t>
      </w:r>
      <w:r w:rsidRPr="000668A2">
        <w:rPr>
          <w:sz w:val="24"/>
          <w:szCs w:val="24"/>
          <w:rtl/>
        </w:rPr>
        <w:t xml:space="preserve"> נכון ובאופן שלא אמור לגרום לבעיות זמן תגובה</w:t>
      </w:r>
      <w:r>
        <w:rPr>
          <w:rFonts w:hint="cs"/>
          <w:sz w:val="24"/>
          <w:szCs w:val="24"/>
          <w:rtl/>
        </w:rPr>
        <w:t>.</w:t>
      </w:r>
    </w:p>
    <w:p w14:paraId="65C7B672" w14:textId="77777777" w:rsidR="00526EAC" w:rsidRDefault="00526EAC" w:rsidP="00526EAC">
      <w:pPr>
        <w:pStyle w:val="ListParagraph"/>
        <w:bidi/>
        <w:ind w:left="2040"/>
        <w:rPr>
          <w:sz w:val="24"/>
          <w:szCs w:val="24"/>
        </w:rPr>
      </w:pPr>
    </w:p>
    <w:p w14:paraId="5BC2D8D0" w14:textId="24ABCB78" w:rsidR="00210349" w:rsidRPr="00526EAC" w:rsidRDefault="00526EAC" w:rsidP="00526EAC">
      <w:pPr>
        <w:pStyle w:val="ListParagraph"/>
        <w:numPr>
          <w:ilvl w:val="2"/>
          <w:numId w:val="3"/>
        </w:numPr>
        <w:bidi/>
        <w:rPr>
          <w:b/>
          <w:bCs/>
          <w:sz w:val="24"/>
          <w:szCs w:val="24"/>
          <w:rtl/>
        </w:rPr>
      </w:pPr>
      <w:r w:rsidRPr="00526EAC">
        <w:rPr>
          <w:rFonts w:hint="cs"/>
          <w:b/>
          <w:bCs/>
          <w:sz w:val="24"/>
          <w:szCs w:val="24"/>
          <w:rtl/>
        </w:rPr>
        <w:t>בעיות שהמערכת יוצרת / עשויה ליצור</w:t>
      </w:r>
    </w:p>
    <w:p w14:paraId="20602D05" w14:textId="39AF2C6D" w:rsidR="00526EAC" w:rsidRDefault="00526EAC" w:rsidP="00526EAC">
      <w:pPr>
        <w:pStyle w:val="ListParagraph"/>
        <w:bidi/>
        <w:ind w:left="1680"/>
        <w:rPr>
          <w:b/>
          <w:bCs/>
          <w:sz w:val="24"/>
          <w:szCs w:val="24"/>
          <w:rtl/>
        </w:rPr>
      </w:pPr>
    </w:p>
    <w:p w14:paraId="797C147B" w14:textId="1DAC1723" w:rsidR="00526EAC" w:rsidDel="00B31B09" w:rsidRDefault="00526EAC" w:rsidP="00B31B09">
      <w:pPr>
        <w:pStyle w:val="ListParagraph"/>
        <w:numPr>
          <w:ilvl w:val="0"/>
          <w:numId w:val="27"/>
        </w:numPr>
        <w:bidi/>
        <w:rPr>
          <w:del w:id="247" w:author="Alon Levi" w:date="2021-11-12T12:56:00Z"/>
          <w:sz w:val="24"/>
          <w:szCs w:val="24"/>
        </w:rPr>
      </w:pPr>
      <w:r>
        <w:rPr>
          <w:rFonts w:hint="cs"/>
          <w:sz w:val="24"/>
          <w:szCs w:val="24"/>
          <w:rtl/>
        </w:rPr>
        <w:t>עומס נתונים בשרת.</w:t>
      </w:r>
    </w:p>
    <w:p w14:paraId="6E006850" w14:textId="77777777" w:rsidR="00B31B09" w:rsidRDefault="00B31B09" w:rsidP="00B31B09">
      <w:pPr>
        <w:pStyle w:val="ListParagraph"/>
        <w:numPr>
          <w:ilvl w:val="0"/>
          <w:numId w:val="27"/>
        </w:numPr>
        <w:bidi/>
        <w:rPr>
          <w:ins w:id="248" w:author="Alon Levi" w:date="2021-11-12T12:56:00Z"/>
          <w:sz w:val="24"/>
          <w:szCs w:val="24"/>
        </w:rPr>
        <w:pPrChange w:id="249" w:author="Alon Levi" w:date="2021-11-12T12:56:00Z">
          <w:pPr>
            <w:pStyle w:val="ListParagraph"/>
            <w:numPr>
              <w:numId w:val="9"/>
            </w:numPr>
            <w:bidi/>
            <w:ind w:left="2520" w:hanging="360"/>
          </w:pPr>
        </w:pPrChange>
      </w:pPr>
    </w:p>
    <w:p w14:paraId="0D104651" w14:textId="190E49DC" w:rsidR="00526EAC" w:rsidRPr="00B31B09" w:rsidDel="00B31B09" w:rsidRDefault="00526EAC" w:rsidP="00B31B09">
      <w:pPr>
        <w:pStyle w:val="ListParagraph"/>
        <w:numPr>
          <w:ilvl w:val="0"/>
          <w:numId w:val="27"/>
        </w:numPr>
        <w:bidi/>
        <w:rPr>
          <w:del w:id="250" w:author="Alon Levi" w:date="2021-11-12T12:56:00Z"/>
          <w:sz w:val="24"/>
          <w:szCs w:val="24"/>
          <w:rPrChange w:id="251" w:author="Alon Levi" w:date="2021-11-12T12:56:00Z">
            <w:rPr>
              <w:del w:id="252" w:author="Alon Levi" w:date="2021-11-12T12:56:00Z"/>
            </w:rPr>
          </w:rPrChange>
        </w:rPr>
        <w:pPrChange w:id="253" w:author="Alon Levi" w:date="2021-11-12T12:56:00Z">
          <w:pPr>
            <w:pStyle w:val="ListParagraph"/>
            <w:numPr>
              <w:numId w:val="9"/>
            </w:numPr>
            <w:bidi/>
            <w:ind w:left="2520" w:hanging="360"/>
          </w:pPr>
        </w:pPrChange>
      </w:pPr>
      <w:r w:rsidRPr="00B31B09">
        <w:rPr>
          <w:rFonts w:hint="cs"/>
          <w:sz w:val="24"/>
          <w:szCs w:val="24"/>
          <w:rtl/>
          <w:rPrChange w:id="254" w:author="Alon Levi" w:date="2021-11-12T12:56:00Z">
            <w:rPr>
              <w:rFonts w:hint="cs"/>
              <w:rtl/>
            </w:rPr>
          </w:rPrChange>
        </w:rPr>
        <w:t>זמני ריצה איטיים מהמתוכנן.</w:t>
      </w:r>
    </w:p>
    <w:p w14:paraId="5071292F" w14:textId="1423F20A" w:rsidR="0093158A" w:rsidDel="00B31B09" w:rsidRDefault="00526EAC" w:rsidP="00B31B09">
      <w:pPr>
        <w:pStyle w:val="ListParagraph"/>
        <w:numPr>
          <w:ilvl w:val="0"/>
          <w:numId w:val="27"/>
        </w:numPr>
        <w:bidi/>
        <w:rPr>
          <w:del w:id="255" w:author="Alon Levi" w:date="2021-11-12T12:56:00Z"/>
        </w:rPr>
      </w:pPr>
      <w:del w:id="256" w:author="Alon Levi" w:date="2021-11-12T12:56:00Z">
        <w:r w:rsidRPr="00B31B09" w:rsidDel="00B31B09">
          <w:rPr>
            <w:rFonts w:hint="cs"/>
            <w:rtl/>
          </w:rPr>
          <w:delText>שמירת מידע אחרי כל סיום משחק.</w:delText>
        </w:r>
      </w:del>
    </w:p>
    <w:p w14:paraId="42092906" w14:textId="77777777" w:rsidR="00B31B09" w:rsidRPr="00B31B09" w:rsidRDefault="00B31B09" w:rsidP="00B31B09">
      <w:pPr>
        <w:pStyle w:val="ListParagraph"/>
        <w:numPr>
          <w:ilvl w:val="0"/>
          <w:numId w:val="27"/>
        </w:numPr>
        <w:bidi/>
        <w:rPr>
          <w:ins w:id="257" w:author="Alon Levi" w:date="2021-11-12T12:56:00Z"/>
        </w:rPr>
        <w:pPrChange w:id="258" w:author="Alon Levi" w:date="2021-11-12T12:56:00Z">
          <w:pPr>
            <w:pStyle w:val="ListParagraph"/>
            <w:numPr>
              <w:numId w:val="9"/>
            </w:numPr>
            <w:bidi/>
            <w:ind w:left="2520" w:hanging="360"/>
          </w:pPr>
        </w:pPrChange>
      </w:pPr>
    </w:p>
    <w:p w14:paraId="013C7DA4" w14:textId="35A39152" w:rsidR="00526EAC" w:rsidRPr="00B31B09" w:rsidRDefault="00526EAC" w:rsidP="00B31B09">
      <w:pPr>
        <w:pStyle w:val="ListParagraph"/>
        <w:numPr>
          <w:ilvl w:val="0"/>
          <w:numId w:val="27"/>
        </w:numPr>
        <w:bidi/>
        <w:rPr>
          <w:sz w:val="24"/>
          <w:szCs w:val="24"/>
          <w:rPrChange w:id="259" w:author="Alon Levi" w:date="2021-11-12T12:56:00Z">
            <w:rPr/>
          </w:rPrChange>
        </w:rPr>
        <w:pPrChange w:id="260" w:author="Alon Levi" w:date="2021-11-12T12:56:00Z">
          <w:pPr>
            <w:pStyle w:val="ListParagraph"/>
            <w:numPr>
              <w:numId w:val="9"/>
            </w:numPr>
            <w:bidi/>
            <w:ind w:left="2520" w:hanging="360"/>
          </w:pPr>
        </w:pPrChange>
      </w:pPr>
      <w:r w:rsidRPr="00B31B09">
        <w:rPr>
          <w:rFonts w:hint="cs"/>
          <w:sz w:val="24"/>
          <w:szCs w:val="24"/>
          <w:rtl/>
          <w:rPrChange w:id="261" w:author="Alon Levi" w:date="2021-11-12T12:56:00Z">
            <w:rPr>
              <w:rFonts w:hint="cs"/>
              <w:rtl/>
            </w:rPr>
          </w:rPrChange>
        </w:rPr>
        <w:t>אבטחה ושמירת מידע.</w:t>
      </w:r>
    </w:p>
    <w:p w14:paraId="5F0AC982" w14:textId="77777777" w:rsidR="00526EAC" w:rsidRDefault="00526EAC" w:rsidP="00526EAC">
      <w:pPr>
        <w:pStyle w:val="ListParagraph"/>
        <w:bidi/>
        <w:ind w:left="2520"/>
        <w:rPr>
          <w:sz w:val="24"/>
          <w:szCs w:val="24"/>
        </w:rPr>
      </w:pPr>
    </w:p>
    <w:p w14:paraId="2A8AF725" w14:textId="39679092" w:rsidR="00526EAC" w:rsidRPr="006C4073" w:rsidRDefault="003D675F" w:rsidP="006C4073">
      <w:pPr>
        <w:pStyle w:val="ListParagraph"/>
        <w:numPr>
          <w:ilvl w:val="1"/>
          <w:numId w:val="3"/>
        </w:numPr>
        <w:bidi/>
        <w:rPr>
          <w:b/>
          <w:bCs/>
          <w:sz w:val="24"/>
          <w:szCs w:val="24"/>
          <w:rPrChange w:id="262" w:author="Alon Levi" w:date="2021-11-12T12:12:00Z">
            <w:rPr/>
          </w:rPrChange>
        </w:rPr>
        <w:pPrChange w:id="263" w:author="Alon Levi" w:date="2021-11-12T12:12:00Z">
          <w:pPr>
            <w:pStyle w:val="ListParagraph"/>
            <w:numPr>
              <w:ilvl w:val="1"/>
              <w:numId w:val="10"/>
            </w:numPr>
            <w:bidi/>
            <w:ind w:left="1020" w:hanging="360"/>
          </w:pPr>
        </w:pPrChange>
      </w:pPr>
      <w:r w:rsidRPr="006C4073">
        <w:rPr>
          <w:rFonts w:hint="cs"/>
          <w:b/>
          <w:bCs/>
          <w:sz w:val="24"/>
          <w:szCs w:val="24"/>
          <w:rtl/>
          <w:rPrChange w:id="264" w:author="Alon Levi" w:date="2021-11-12T12:12:00Z">
            <w:rPr>
              <w:rFonts w:hint="cs"/>
              <w:rtl/>
            </w:rPr>
          </w:rPrChange>
        </w:rPr>
        <w:t xml:space="preserve"> </w:t>
      </w:r>
      <w:r w:rsidR="00526EAC" w:rsidRPr="006C4073">
        <w:rPr>
          <w:rFonts w:hint="cs"/>
          <w:b/>
          <w:bCs/>
          <w:sz w:val="24"/>
          <w:szCs w:val="24"/>
          <w:rtl/>
          <w:rPrChange w:id="265" w:author="Alon Levi" w:date="2021-11-12T12:12:00Z">
            <w:rPr>
              <w:rFonts w:hint="cs"/>
              <w:rtl/>
            </w:rPr>
          </w:rPrChange>
        </w:rPr>
        <w:t xml:space="preserve">תכנית עבודה שנתית </w:t>
      </w:r>
    </w:p>
    <w:p w14:paraId="3E5E55BF" w14:textId="440C62D8" w:rsidR="003D675F" w:rsidRPr="00527ECE" w:rsidRDefault="003D675F" w:rsidP="003D675F">
      <w:pPr>
        <w:pStyle w:val="ListParagraph"/>
        <w:bidi/>
        <w:ind w:left="1440"/>
        <w:rPr>
          <w:sz w:val="24"/>
          <w:szCs w:val="24"/>
          <w:rtl/>
          <w:rPrChange w:id="266" w:author="Alon Levi" w:date="2021-11-12T12:01:00Z">
            <w:rPr>
              <w:b/>
              <w:bCs/>
              <w:sz w:val="24"/>
              <w:szCs w:val="24"/>
              <w:rtl/>
            </w:rPr>
          </w:rPrChange>
        </w:rPr>
      </w:pPr>
    </w:p>
    <w:p w14:paraId="5AF8089A" w14:textId="77777777" w:rsidR="009A3C22" w:rsidRDefault="003D675F" w:rsidP="009A3C22">
      <w:pPr>
        <w:pStyle w:val="ListParagraph"/>
        <w:numPr>
          <w:ilvl w:val="0"/>
          <w:numId w:val="23"/>
        </w:numPr>
        <w:bidi/>
        <w:rPr>
          <w:ins w:id="267" w:author="Alon Levi" w:date="2021-11-12T12:02:00Z"/>
          <w:sz w:val="24"/>
          <w:szCs w:val="24"/>
        </w:rPr>
      </w:pPr>
      <w:del w:id="268" w:author="Alon Levi" w:date="2021-11-11T11:46:00Z">
        <w:r w:rsidRPr="00527ECE" w:rsidDel="00B6242E">
          <w:rPr>
            <w:sz w:val="24"/>
            <w:szCs w:val="24"/>
            <w:rPrChange w:id="269" w:author="Alon Levi" w:date="2021-11-12T12:01:00Z">
              <w:rPr>
                <w:b/>
                <w:bCs/>
                <w:sz w:val="24"/>
                <w:szCs w:val="24"/>
              </w:rPr>
            </w:rPrChange>
          </w:rPr>
          <w:delText>*</w:delText>
        </w:r>
        <w:commentRangeStart w:id="270"/>
        <w:r w:rsidRPr="00527ECE" w:rsidDel="00B6242E">
          <w:rPr>
            <w:sz w:val="24"/>
            <w:szCs w:val="24"/>
            <w:rPrChange w:id="271" w:author="Alon Levi" w:date="2021-11-12T12:01:00Z">
              <w:rPr>
                <w:b/>
                <w:bCs/>
                <w:sz w:val="24"/>
                <w:szCs w:val="24"/>
              </w:rPr>
            </w:rPrChange>
          </w:rPr>
          <w:delText>MeisterTask</w:delText>
        </w:r>
        <w:commentRangeEnd w:id="270"/>
        <w:r w:rsidR="00327F1E" w:rsidRPr="00527ECE" w:rsidDel="00B6242E">
          <w:rPr>
            <w:rStyle w:val="CommentReference"/>
            <w:rtl/>
          </w:rPr>
          <w:commentReference w:id="270"/>
        </w:r>
        <w:r w:rsidRPr="00527ECE" w:rsidDel="00B6242E">
          <w:rPr>
            <w:sz w:val="24"/>
            <w:szCs w:val="24"/>
            <w:rPrChange w:id="272" w:author="Alon Levi" w:date="2021-11-12T12:01:00Z">
              <w:rPr>
                <w:b/>
                <w:bCs/>
                <w:sz w:val="24"/>
                <w:szCs w:val="24"/>
              </w:rPr>
            </w:rPrChange>
          </w:rPr>
          <w:delText xml:space="preserve"> bs lol*</w:delText>
        </w:r>
      </w:del>
      <w:ins w:id="273" w:author="Alon Levi" w:date="2021-11-11T11:46:00Z">
        <w:r w:rsidR="00B6242E" w:rsidRPr="00527ECE">
          <w:rPr>
            <w:rFonts w:hint="cs"/>
            <w:sz w:val="24"/>
            <w:szCs w:val="24"/>
            <w:rtl/>
            <w:rPrChange w:id="274" w:author="Alon Levi" w:date="2021-11-12T12:01:00Z">
              <w:rPr>
                <w:rFonts w:hint="cs"/>
                <w:b/>
                <w:bCs/>
                <w:sz w:val="24"/>
                <w:szCs w:val="24"/>
                <w:rtl/>
              </w:rPr>
            </w:rPrChange>
          </w:rPr>
          <w:t>הכר</w:t>
        </w:r>
      </w:ins>
      <w:ins w:id="275" w:author="Alon Levi" w:date="2021-11-11T11:47:00Z">
        <w:r w:rsidR="00B6242E" w:rsidRPr="00527ECE">
          <w:rPr>
            <w:rFonts w:hint="cs"/>
            <w:sz w:val="24"/>
            <w:szCs w:val="24"/>
            <w:rtl/>
            <w:rPrChange w:id="276" w:author="Alon Levi" w:date="2021-11-12T12:01:00Z">
              <w:rPr>
                <w:rFonts w:hint="cs"/>
                <w:b/>
                <w:bCs/>
                <w:sz w:val="24"/>
                <w:szCs w:val="24"/>
                <w:rtl/>
              </w:rPr>
            </w:rPrChange>
          </w:rPr>
          <w:t>ה ולמידת</w:t>
        </w:r>
      </w:ins>
      <w:ins w:id="277" w:author="Alon Levi" w:date="2021-11-11T11:46:00Z">
        <w:r w:rsidR="00B6242E" w:rsidRPr="00527ECE">
          <w:rPr>
            <w:rFonts w:hint="cs"/>
            <w:sz w:val="24"/>
            <w:szCs w:val="24"/>
            <w:rtl/>
            <w:rPrChange w:id="278" w:author="Alon Levi" w:date="2021-11-12T12:01:00Z">
              <w:rPr>
                <w:rFonts w:hint="cs"/>
                <w:b/>
                <w:bCs/>
                <w:sz w:val="24"/>
                <w:szCs w:val="24"/>
                <w:rtl/>
              </w:rPr>
            </w:rPrChange>
          </w:rPr>
          <w:t xml:space="preserve"> סביבת עבודה חדשה הכוללת:</w:t>
        </w:r>
      </w:ins>
      <w:ins w:id="279" w:author="Alon Levi" w:date="2021-11-11T11:47:00Z">
        <w:r w:rsidR="00B6242E" w:rsidRPr="00527ECE">
          <w:rPr>
            <w:rFonts w:hint="cs"/>
            <w:sz w:val="24"/>
            <w:szCs w:val="24"/>
            <w:rtl/>
            <w:rPrChange w:id="280" w:author="Alon Levi" w:date="2021-11-12T12:01:00Z">
              <w:rPr>
                <w:rFonts w:hint="cs"/>
                <w:b/>
                <w:bCs/>
                <w:sz w:val="24"/>
                <w:szCs w:val="24"/>
                <w:rtl/>
              </w:rPr>
            </w:rPrChange>
          </w:rPr>
          <w:t xml:space="preserve"> </w:t>
        </w:r>
        <w:r w:rsidR="00B6242E" w:rsidRPr="00527ECE">
          <w:rPr>
            <w:rFonts w:hint="cs"/>
            <w:sz w:val="24"/>
            <w:szCs w:val="24"/>
            <w:rPrChange w:id="281" w:author="Alon Levi" w:date="2021-11-12T12:01:00Z">
              <w:rPr>
                <w:rFonts w:hint="cs"/>
                <w:b/>
                <w:bCs/>
                <w:sz w:val="24"/>
                <w:szCs w:val="24"/>
              </w:rPr>
            </w:rPrChange>
          </w:rPr>
          <w:t>MESITERTASK</w:t>
        </w:r>
        <w:r w:rsidR="00B6242E" w:rsidRPr="00527ECE">
          <w:rPr>
            <w:rFonts w:hint="cs"/>
            <w:sz w:val="24"/>
            <w:szCs w:val="24"/>
            <w:rtl/>
            <w:rPrChange w:id="282" w:author="Alon Levi" w:date="2021-11-12T12:01:00Z">
              <w:rPr>
                <w:rFonts w:hint="cs"/>
                <w:b/>
                <w:bCs/>
                <w:sz w:val="24"/>
                <w:szCs w:val="24"/>
                <w:rtl/>
              </w:rPr>
            </w:rPrChange>
          </w:rPr>
          <w:t xml:space="preserve">, </w:t>
        </w:r>
        <w:r w:rsidR="00B6242E" w:rsidRPr="00527ECE">
          <w:rPr>
            <w:rFonts w:hint="cs"/>
            <w:sz w:val="24"/>
            <w:szCs w:val="24"/>
            <w:rPrChange w:id="283" w:author="Alon Levi" w:date="2021-11-12T12:01:00Z">
              <w:rPr>
                <w:rFonts w:hint="cs"/>
                <w:b/>
                <w:bCs/>
                <w:sz w:val="24"/>
                <w:szCs w:val="24"/>
              </w:rPr>
            </w:rPrChange>
          </w:rPr>
          <w:t>GITHUB</w:t>
        </w:r>
      </w:ins>
      <w:ins w:id="284" w:author="Alon Levi" w:date="2021-11-12T12:00:00Z">
        <w:r w:rsidR="00527ECE" w:rsidRPr="00527ECE">
          <w:rPr>
            <w:rFonts w:hint="cs"/>
            <w:sz w:val="24"/>
            <w:szCs w:val="24"/>
            <w:rtl/>
            <w:rPrChange w:id="285" w:author="Alon Levi" w:date="2021-11-12T12:01:00Z">
              <w:rPr>
                <w:rFonts w:hint="cs"/>
                <w:b/>
                <w:bCs/>
                <w:sz w:val="24"/>
                <w:szCs w:val="24"/>
                <w:rtl/>
              </w:rPr>
            </w:rPrChange>
          </w:rPr>
          <w:t xml:space="preserve">, </w:t>
        </w:r>
        <w:r w:rsidR="00527ECE" w:rsidRPr="00527ECE">
          <w:rPr>
            <w:rFonts w:hint="cs"/>
            <w:sz w:val="24"/>
            <w:szCs w:val="24"/>
            <w:rPrChange w:id="286" w:author="Alon Levi" w:date="2021-11-12T12:01:00Z">
              <w:rPr>
                <w:rFonts w:hint="cs"/>
                <w:b/>
                <w:bCs/>
                <w:sz w:val="24"/>
                <w:szCs w:val="24"/>
              </w:rPr>
            </w:rPrChange>
          </w:rPr>
          <w:t>JEST</w:t>
        </w:r>
        <w:r w:rsidR="00527ECE" w:rsidRPr="00527ECE">
          <w:rPr>
            <w:rFonts w:hint="cs"/>
            <w:sz w:val="24"/>
            <w:szCs w:val="24"/>
            <w:rtl/>
            <w:rPrChange w:id="287" w:author="Alon Levi" w:date="2021-11-12T12:01:00Z">
              <w:rPr>
                <w:rFonts w:hint="cs"/>
                <w:b/>
                <w:bCs/>
                <w:sz w:val="24"/>
                <w:szCs w:val="24"/>
                <w:rtl/>
              </w:rPr>
            </w:rPrChange>
          </w:rPr>
          <w:t xml:space="preserve">, </w:t>
        </w:r>
      </w:ins>
      <w:ins w:id="288" w:author="Alon Levi" w:date="2021-11-12T12:02:00Z">
        <w:r w:rsidR="00527ECE">
          <w:rPr>
            <w:sz w:val="24"/>
            <w:szCs w:val="24"/>
          </w:rPr>
          <w:t xml:space="preserve">Excel </w:t>
        </w:r>
      </w:ins>
      <w:ins w:id="289" w:author="Alon Levi" w:date="2021-11-12T12:01:00Z">
        <w:r w:rsidR="00527ECE">
          <w:rPr>
            <w:sz w:val="24"/>
            <w:szCs w:val="24"/>
          </w:rPr>
          <w:t>,</w:t>
        </w:r>
      </w:ins>
      <w:ins w:id="290" w:author="Alon Levi" w:date="2021-11-12T12:00:00Z">
        <w:r w:rsidR="00527ECE" w:rsidRPr="00527ECE">
          <w:rPr>
            <w:sz w:val="24"/>
            <w:szCs w:val="24"/>
            <w:rPrChange w:id="291" w:author="Alon Levi" w:date="2021-11-12T12:01:00Z">
              <w:rPr>
                <w:b/>
                <w:bCs/>
                <w:sz w:val="24"/>
                <w:szCs w:val="24"/>
              </w:rPr>
            </w:rPrChange>
          </w:rPr>
          <w:t>Visual Studio Code</w:t>
        </w:r>
      </w:ins>
      <w:ins w:id="292" w:author="Alon Levi" w:date="2021-11-11T11:47:00Z">
        <w:r w:rsidR="00B6242E" w:rsidRPr="00527ECE">
          <w:rPr>
            <w:rFonts w:hint="cs"/>
            <w:sz w:val="24"/>
            <w:szCs w:val="24"/>
            <w:rtl/>
            <w:rPrChange w:id="293" w:author="Alon Levi" w:date="2021-11-12T12:01:00Z">
              <w:rPr>
                <w:rFonts w:hint="cs"/>
                <w:b/>
                <w:bCs/>
                <w:sz w:val="24"/>
                <w:szCs w:val="24"/>
                <w:rtl/>
              </w:rPr>
            </w:rPrChange>
          </w:rPr>
          <w:t>.</w:t>
        </w:r>
      </w:ins>
    </w:p>
    <w:p w14:paraId="7669D05C" w14:textId="0C643B66" w:rsidR="009A3C22" w:rsidRDefault="009A3C22" w:rsidP="009A3C22">
      <w:pPr>
        <w:pStyle w:val="ListParagraph"/>
        <w:numPr>
          <w:ilvl w:val="0"/>
          <w:numId w:val="23"/>
        </w:numPr>
        <w:bidi/>
        <w:rPr>
          <w:ins w:id="294" w:author="Alon Levi" w:date="2021-11-12T12:03:00Z"/>
          <w:sz w:val="24"/>
          <w:szCs w:val="24"/>
        </w:rPr>
      </w:pPr>
      <w:ins w:id="295" w:author="Alon Levi" w:date="2021-11-12T12:02:00Z">
        <w:r>
          <w:rPr>
            <w:rFonts w:hint="cs"/>
            <w:sz w:val="24"/>
            <w:szCs w:val="24"/>
            <w:rtl/>
          </w:rPr>
          <w:t xml:space="preserve">למידה של </w:t>
        </w:r>
      </w:ins>
      <w:ins w:id="296" w:author="Alon Levi" w:date="2021-11-11T11:47:00Z">
        <w:r w:rsidR="00B6242E" w:rsidRPr="00527ECE">
          <w:rPr>
            <w:rFonts w:hint="cs"/>
            <w:sz w:val="24"/>
            <w:szCs w:val="24"/>
            <w:rtl/>
            <w:rPrChange w:id="297" w:author="Alon Levi" w:date="2021-11-12T12:01:00Z">
              <w:rPr>
                <w:rFonts w:hint="cs"/>
                <w:b/>
                <w:bCs/>
                <w:sz w:val="24"/>
                <w:szCs w:val="24"/>
                <w:rtl/>
              </w:rPr>
            </w:rPrChange>
          </w:rPr>
          <w:t xml:space="preserve">שפות חדשות: </w:t>
        </w:r>
        <w:r w:rsidR="00B6242E" w:rsidRPr="00527ECE">
          <w:rPr>
            <w:rFonts w:hint="cs"/>
            <w:sz w:val="24"/>
            <w:szCs w:val="24"/>
            <w:rPrChange w:id="298" w:author="Alon Levi" w:date="2021-11-12T12:01:00Z">
              <w:rPr>
                <w:rFonts w:hint="cs"/>
                <w:b/>
                <w:bCs/>
                <w:sz w:val="24"/>
                <w:szCs w:val="24"/>
              </w:rPr>
            </w:rPrChange>
          </w:rPr>
          <w:t>HTML</w:t>
        </w:r>
        <w:r w:rsidR="00B6242E" w:rsidRPr="00527ECE">
          <w:rPr>
            <w:rFonts w:hint="cs"/>
            <w:sz w:val="24"/>
            <w:szCs w:val="24"/>
            <w:rtl/>
            <w:rPrChange w:id="299" w:author="Alon Levi" w:date="2021-11-12T12:01:00Z">
              <w:rPr>
                <w:rFonts w:hint="cs"/>
                <w:b/>
                <w:bCs/>
                <w:sz w:val="24"/>
                <w:szCs w:val="24"/>
                <w:rtl/>
              </w:rPr>
            </w:rPrChange>
          </w:rPr>
          <w:t>,</w:t>
        </w:r>
        <w:r w:rsidR="00B6242E" w:rsidRPr="00527ECE">
          <w:rPr>
            <w:rFonts w:hint="cs"/>
            <w:sz w:val="24"/>
            <w:szCs w:val="24"/>
            <w:rPrChange w:id="300" w:author="Alon Levi" w:date="2021-11-12T12:01:00Z">
              <w:rPr>
                <w:rFonts w:hint="cs"/>
                <w:b/>
                <w:bCs/>
                <w:sz w:val="24"/>
                <w:szCs w:val="24"/>
              </w:rPr>
            </w:rPrChange>
          </w:rPr>
          <w:t>CSS</w:t>
        </w:r>
        <w:r w:rsidR="00B6242E" w:rsidRPr="00527ECE">
          <w:rPr>
            <w:rFonts w:hint="cs"/>
            <w:sz w:val="24"/>
            <w:szCs w:val="24"/>
            <w:rtl/>
            <w:rPrChange w:id="301" w:author="Alon Levi" w:date="2021-11-12T12:01:00Z">
              <w:rPr>
                <w:rFonts w:hint="cs"/>
                <w:b/>
                <w:bCs/>
                <w:sz w:val="24"/>
                <w:szCs w:val="24"/>
                <w:rtl/>
              </w:rPr>
            </w:rPrChange>
          </w:rPr>
          <w:t>,</w:t>
        </w:r>
        <w:r w:rsidR="00B6242E" w:rsidRPr="00527ECE">
          <w:rPr>
            <w:rFonts w:hint="cs"/>
            <w:sz w:val="24"/>
            <w:szCs w:val="24"/>
            <w:rPrChange w:id="302" w:author="Alon Levi" w:date="2021-11-12T12:01:00Z">
              <w:rPr>
                <w:rFonts w:hint="cs"/>
                <w:b/>
                <w:bCs/>
                <w:sz w:val="24"/>
                <w:szCs w:val="24"/>
              </w:rPr>
            </w:rPrChange>
          </w:rPr>
          <w:t>JAVASCRIPT</w:t>
        </w:r>
      </w:ins>
      <w:ins w:id="303" w:author="Alon Levi" w:date="2021-11-12T12:00:00Z">
        <w:r w:rsidR="00527ECE" w:rsidRPr="00527ECE">
          <w:rPr>
            <w:rFonts w:hint="cs"/>
            <w:sz w:val="24"/>
            <w:szCs w:val="24"/>
            <w:rtl/>
            <w:rPrChange w:id="304" w:author="Alon Levi" w:date="2021-11-12T12:01:00Z">
              <w:rPr>
                <w:rFonts w:hint="cs"/>
                <w:b/>
                <w:bCs/>
                <w:sz w:val="24"/>
                <w:szCs w:val="24"/>
                <w:rtl/>
              </w:rPr>
            </w:rPrChange>
          </w:rPr>
          <w:t>.</w:t>
        </w:r>
      </w:ins>
    </w:p>
    <w:p w14:paraId="61213352" w14:textId="7CF22601" w:rsidR="004A2E7A" w:rsidRPr="006C4073" w:rsidRDefault="004A2E7A" w:rsidP="006C4073">
      <w:pPr>
        <w:pStyle w:val="ListParagraph"/>
        <w:numPr>
          <w:ilvl w:val="0"/>
          <w:numId w:val="23"/>
        </w:numPr>
        <w:bidi/>
        <w:rPr>
          <w:ins w:id="305" w:author="Alon Levi" w:date="2021-11-11T11:47:00Z"/>
          <w:sz w:val="24"/>
          <w:szCs w:val="24"/>
          <w:rtl/>
          <w:rPrChange w:id="306" w:author="Alon Levi" w:date="2021-11-12T12:11:00Z">
            <w:rPr>
              <w:ins w:id="307" w:author="Alon Levi" w:date="2021-11-11T11:47:00Z"/>
              <w:b/>
              <w:bCs/>
              <w:sz w:val="24"/>
              <w:szCs w:val="24"/>
              <w:rtl/>
            </w:rPr>
          </w:rPrChange>
        </w:rPr>
        <w:pPrChange w:id="308" w:author="Alon Levi" w:date="2021-11-12T12:11:00Z">
          <w:pPr>
            <w:pStyle w:val="ListParagraph"/>
            <w:bidi/>
            <w:ind w:left="1440"/>
          </w:pPr>
        </w:pPrChange>
      </w:pPr>
      <w:ins w:id="309" w:author="Alon Levi" w:date="2021-11-12T12:03:00Z">
        <w:r>
          <w:rPr>
            <w:rFonts w:hint="cs"/>
            <w:sz w:val="24"/>
            <w:szCs w:val="24"/>
            <w:rtl/>
          </w:rPr>
          <w:t>פיתוח, עיצוב ופונקציונליות לאתר שיהווה את הבסיס המרכזי למערכת המשחק.</w:t>
        </w:r>
      </w:ins>
    </w:p>
    <w:p w14:paraId="16653923" w14:textId="2170544B" w:rsidR="003D675F" w:rsidRPr="00B6242E" w:rsidRDefault="00B6242E" w:rsidP="008C2235">
      <w:pPr>
        <w:pStyle w:val="ListParagraph"/>
        <w:bidi/>
        <w:ind w:left="1440"/>
        <w:rPr>
          <w:rFonts w:hint="cs"/>
          <w:b/>
          <w:bCs/>
          <w:sz w:val="24"/>
          <w:szCs w:val="24"/>
          <w:rtl/>
          <w:rPrChange w:id="310" w:author="Alon Levi" w:date="2021-11-11T11:47:00Z">
            <w:rPr>
              <w:rtl/>
            </w:rPr>
          </w:rPrChange>
        </w:rPr>
      </w:pPr>
      <w:ins w:id="311" w:author="Alon Levi" w:date="2021-11-11T11:47:00Z">
        <w:r w:rsidRPr="00B6242E">
          <w:rPr>
            <w:b/>
            <w:bCs/>
            <w:sz w:val="24"/>
            <w:szCs w:val="24"/>
            <w:rtl/>
            <w:rPrChange w:id="312" w:author="Alon Levi" w:date="2021-11-11T11:47:00Z">
              <w:rPr>
                <w:rtl/>
              </w:rPr>
            </w:rPrChange>
          </w:rPr>
          <w:t xml:space="preserve"> </w:t>
        </w:r>
      </w:ins>
    </w:p>
    <w:p w14:paraId="61BD208B" w14:textId="7F8539EE" w:rsidR="003D675F" w:rsidRDefault="003D675F" w:rsidP="006C4073">
      <w:pPr>
        <w:bidi/>
        <w:ind w:left="720" w:hanging="720"/>
        <w:rPr>
          <w:b/>
          <w:bCs/>
          <w:sz w:val="24"/>
          <w:szCs w:val="24"/>
          <w:rtl/>
        </w:rPr>
        <w:pPrChange w:id="313" w:author="Alon Levi" w:date="2021-11-12T12:12:00Z">
          <w:pPr>
            <w:bidi/>
          </w:pPr>
        </w:pPrChange>
      </w:pPr>
      <w:r>
        <w:rPr>
          <w:rFonts w:hint="cs"/>
          <w:b/>
          <w:bCs/>
          <w:sz w:val="24"/>
          <w:szCs w:val="24"/>
          <w:rtl/>
        </w:rPr>
        <w:t xml:space="preserve">          1.</w:t>
      </w:r>
      <w:ins w:id="314" w:author="Alon Levi" w:date="2021-11-12T12:12:00Z">
        <w:r w:rsidR="006C4073">
          <w:rPr>
            <w:rFonts w:hint="cs"/>
            <w:b/>
            <w:bCs/>
            <w:sz w:val="24"/>
            <w:szCs w:val="24"/>
            <w:rtl/>
          </w:rPr>
          <w:t>5</w:t>
        </w:r>
      </w:ins>
      <w:del w:id="315" w:author="Alon Levi" w:date="2021-11-12T12:12:00Z">
        <w:r w:rsidDel="006C4073">
          <w:rPr>
            <w:rFonts w:hint="cs"/>
            <w:b/>
            <w:bCs/>
            <w:sz w:val="24"/>
            <w:szCs w:val="24"/>
            <w:rtl/>
          </w:rPr>
          <w:delText>6</w:delText>
        </w:r>
      </w:del>
      <w:r>
        <w:rPr>
          <w:rFonts w:hint="cs"/>
          <w:b/>
          <w:bCs/>
          <w:sz w:val="24"/>
          <w:szCs w:val="24"/>
          <w:rtl/>
        </w:rPr>
        <w:t xml:space="preserve"> תועלות, ישימות ועלות</w:t>
      </w:r>
    </w:p>
    <w:p w14:paraId="2151F636" w14:textId="057BD9F7" w:rsidR="003D675F" w:rsidRDefault="003D675F" w:rsidP="003D675F">
      <w:pPr>
        <w:bidi/>
        <w:rPr>
          <w:b/>
          <w:bCs/>
          <w:sz w:val="24"/>
          <w:szCs w:val="24"/>
          <w:rtl/>
        </w:rPr>
      </w:pPr>
      <w:r>
        <w:rPr>
          <w:b/>
          <w:bCs/>
          <w:sz w:val="24"/>
          <w:szCs w:val="24"/>
          <w:rtl/>
        </w:rPr>
        <w:tab/>
      </w:r>
      <w:r>
        <w:rPr>
          <w:b/>
          <w:bCs/>
          <w:sz w:val="24"/>
          <w:szCs w:val="24"/>
          <w:rtl/>
        </w:rPr>
        <w:tab/>
      </w:r>
      <w:r>
        <w:rPr>
          <w:rFonts w:hint="cs"/>
          <w:b/>
          <w:bCs/>
          <w:sz w:val="24"/>
          <w:szCs w:val="24"/>
          <w:rtl/>
        </w:rPr>
        <w:t>1.</w:t>
      </w:r>
      <w:del w:id="316" w:author="Alon Levi" w:date="2021-11-12T12:12:00Z">
        <w:r w:rsidDel="006C4073">
          <w:rPr>
            <w:rFonts w:hint="cs"/>
            <w:b/>
            <w:bCs/>
            <w:sz w:val="24"/>
            <w:szCs w:val="24"/>
            <w:rtl/>
          </w:rPr>
          <w:delText>6</w:delText>
        </w:r>
      </w:del>
      <w:ins w:id="317" w:author="Alon Levi" w:date="2021-11-12T12:12:00Z">
        <w:r w:rsidR="006C4073">
          <w:rPr>
            <w:rFonts w:hint="cs"/>
            <w:b/>
            <w:bCs/>
            <w:sz w:val="24"/>
            <w:szCs w:val="24"/>
            <w:rtl/>
          </w:rPr>
          <w:t>5</w:t>
        </w:r>
      </w:ins>
      <w:r>
        <w:rPr>
          <w:rFonts w:hint="cs"/>
          <w:b/>
          <w:bCs/>
          <w:sz w:val="24"/>
          <w:szCs w:val="24"/>
          <w:rtl/>
        </w:rPr>
        <w:t>.1 תועלות וחסכונות צפויים</w:t>
      </w:r>
    </w:p>
    <w:p w14:paraId="4E58B06D" w14:textId="3C1FCC4F" w:rsidR="003D675F" w:rsidRPr="004A2E7A" w:rsidRDefault="001904E3" w:rsidP="004A2E7A">
      <w:pPr>
        <w:pStyle w:val="ListParagraph"/>
        <w:numPr>
          <w:ilvl w:val="0"/>
          <w:numId w:val="24"/>
        </w:numPr>
        <w:bidi/>
        <w:rPr>
          <w:sz w:val="24"/>
          <w:szCs w:val="24"/>
          <w:rtl/>
          <w:rPrChange w:id="318" w:author="Alon Levi" w:date="2021-11-12T12:04:00Z">
            <w:rPr>
              <w:rtl/>
            </w:rPr>
          </w:rPrChange>
        </w:rPr>
        <w:pPrChange w:id="319" w:author="Alon Levi" w:date="2021-11-12T12:04:00Z">
          <w:pPr>
            <w:bidi/>
            <w:ind w:left="2160"/>
          </w:pPr>
        </w:pPrChange>
      </w:pPr>
      <w:del w:id="320" w:author="Alon Levi" w:date="2021-11-12T12:04:00Z">
        <w:r w:rsidRPr="004A2E7A" w:rsidDel="004A2E7A">
          <w:rPr>
            <w:rFonts w:hint="cs"/>
            <w:sz w:val="24"/>
            <w:szCs w:val="24"/>
            <w:rtl/>
            <w:rPrChange w:id="321" w:author="Alon Levi" w:date="2021-11-12T12:04:00Z">
              <w:rPr>
                <w:rFonts w:hint="cs"/>
                <w:rtl/>
              </w:rPr>
            </w:rPrChange>
          </w:rPr>
          <w:delText>1)</w:delText>
        </w:r>
      </w:del>
      <w:r w:rsidRPr="004A2E7A">
        <w:rPr>
          <w:rFonts w:hint="cs"/>
          <w:sz w:val="24"/>
          <w:szCs w:val="24"/>
          <w:rtl/>
          <w:rPrChange w:id="322" w:author="Alon Levi" w:date="2021-11-12T12:04:00Z">
            <w:rPr>
              <w:rFonts w:hint="cs"/>
              <w:rtl/>
            </w:rPr>
          </w:rPrChange>
        </w:rPr>
        <w:t xml:space="preserve"> מיקוד הידע בתכנות בפורמט קל להבנה ולהסבר</w:t>
      </w:r>
      <w:ins w:id="323" w:author="Alon Levi" w:date="2021-11-12T12:09:00Z">
        <w:r w:rsidR="004A2E7A">
          <w:rPr>
            <w:rFonts w:hint="cs"/>
            <w:sz w:val="24"/>
            <w:szCs w:val="24"/>
            <w:rtl/>
          </w:rPr>
          <w:t>.</w:t>
        </w:r>
      </w:ins>
    </w:p>
    <w:p w14:paraId="20C81A95" w14:textId="28D67A32" w:rsidR="001904E3" w:rsidRPr="004A2E7A" w:rsidRDefault="001904E3" w:rsidP="004A2E7A">
      <w:pPr>
        <w:pStyle w:val="ListParagraph"/>
        <w:numPr>
          <w:ilvl w:val="0"/>
          <w:numId w:val="24"/>
        </w:numPr>
        <w:bidi/>
        <w:rPr>
          <w:sz w:val="24"/>
          <w:szCs w:val="24"/>
          <w:rtl/>
          <w:rPrChange w:id="324" w:author="Alon Levi" w:date="2021-11-12T12:04:00Z">
            <w:rPr>
              <w:rtl/>
            </w:rPr>
          </w:rPrChange>
        </w:rPr>
        <w:pPrChange w:id="325" w:author="Alon Levi" w:date="2021-11-12T12:04:00Z">
          <w:pPr>
            <w:bidi/>
            <w:ind w:left="2160"/>
          </w:pPr>
        </w:pPrChange>
      </w:pPr>
      <w:del w:id="326" w:author="Alon Levi" w:date="2021-11-12T12:04:00Z">
        <w:r w:rsidRPr="004A2E7A" w:rsidDel="004A2E7A">
          <w:rPr>
            <w:rFonts w:hint="cs"/>
            <w:sz w:val="24"/>
            <w:szCs w:val="24"/>
            <w:rtl/>
            <w:rPrChange w:id="327" w:author="Alon Levi" w:date="2021-11-12T12:04:00Z">
              <w:rPr>
                <w:rFonts w:hint="cs"/>
                <w:rtl/>
              </w:rPr>
            </w:rPrChange>
          </w:rPr>
          <w:delText xml:space="preserve">2) </w:delText>
        </w:r>
      </w:del>
      <w:r w:rsidRPr="004A2E7A">
        <w:rPr>
          <w:rFonts w:hint="cs"/>
          <w:sz w:val="24"/>
          <w:szCs w:val="24"/>
          <w:rtl/>
          <w:rPrChange w:id="328" w:author="Alon Levi" w:date="2021-11-12T12:04:00Z">
            <w:rPr>
              <w:rFonts w:hint="cs"/>
              <w:rtl/>
            </w:rPr>
          </w:rPrChange>
        </w:rPr>
        <w:t>יצירת סביבה שעוזרת למשתמש בהבנת החומר ברמה הבסיסית ביותר</w:t>
      </w:r>
      <w:ins w:id="329" w:author="Alon Levi" w:date="2021-11-12T12:06:00Z">
        <w:r w:rsidR="004A2E7A">
          <w:rPr>
            <w:rFonts w:hint="cs"/>
            <w:sz w:val="24"/>
            <w:szCs w:val="24"/>
            <w:rtl/>
          </w:rPr>
          <w:t>.</w:t>
        </w:r>
      </w:ins>
    </w:p>
    <w:p w14:paraId="42C33B76" w14:textId="77777777" w:rsidR="00775720" w:rsidRDefault="001904E3" w:rsidP="00775720">
      <w:pPr>
        <w:pStyle w:val="ListParagraph"/>
        <w:numPr>
          <w:ilvl w:val="0"/>
          <w:numId w:val="24"/>
        </w:numPr>
        <w:bidi/>
        <w:rPr>
          <w:ins w:id="330" w:author="Alon Levi" w:date="2021-11-12T13:02:00Z"/>
          <w:sz w:val="24"/>
          <w:szCs w:val="24"/>
        </w:rPr>
      </w:pPr>
      <w:del w:id="331" w:author="Alon Levi" w:date="2021-11-12T12:04:00Z">
        <w:r w:rsidRPr="004A2E7A" w:rsidDel="004A2E7A">
          <w:rPr>
            <w:rFonts w:hint="cs"/>
            <w:sz w:val="24"/>
            <w:szCs w:val="24"/>
            <w:rtl/>
            <w:rPrChange w:id="332" w:author="Alon Levi" w:date="2021-11-12T12:04:00Z">
              <w:rPr>
                <w:rFonts w:hint="cs"/>
                <w:rtl/>
              </w:rPr>
            </w:rPrChange>
          </w:rPr>
          <w:delText xml:space="preserve">3) </w:delText>
        </w:r>
      </w:del>
      <w:r w:rsidR="00B47C99" w:rsidRPr="004A2E7A">
        <w:rPr>
          <w:rFonts w:hint="cs"/>
          <w:sz w:val="24"/>
          <w:szCs w:val="24"/>
          <w:rtl/>
          <w:rPrChange w:id="333" w:author="Alon Levi" w:date="2021-11-12T12:04:00Z">
            <w:rPr>
              <w:rFonts w:hint="cs"/>
              <w:rtl/>
            </w:rPr>
          </w:rPrChange>
        </w:rPr>
        <w:t xml:space="preserve">יצירת ממשק חברותי ו"נקי" שלא יציף את המשתמש במידע או קוד לא </w:t>
      </w:r>
      <w:del w:id="334" w:author="Alon Levi" w:date="2021-11-12T12:06:00Z">
        <w:r w:rsidR="00B47C99" w:rsidRPr="004A2E7A" w:rsidDel="004A2E7A">
          <w:rPr>
            <w:rFonts w:hint="cs"/>
            <w:sz w:val="24"/>
            <w:szCs w:val="24"/>
            <w:rtl/>
            <w:rPrChange w:id="335" w:author="Alon Levi" w:date="2021-11-12T12:04:00Z">
              <w:rPr>
                <w:rFonts w:hint="cs"/>
                <w:rtl/>
              </w:rPr>
            </w:rPrChange>
          </w:rPr>
          <w:delText xml:space="preserve">    </w:delText>
        </w:r>
      </w:del>
      <w:r w:rsidR="00B47C99" w:rsidRPr="004A2E7A">
        <w:rPr>
          <w:rFonts w:hint="cs"/>
          <w:sz w:val="24"/>
          <w:szCs w:val="24"/>
          <w:rtl/>
          <w:rPrChange w:id="336" w:author="Alon Levi" w:date="2021-11-12T12:04:00Z">
            <w:rPr>
              <w:rFonts w:hint="cs"/>
              <w:rtl/>
            </w:rPr>
          </w:rPrChange>
        </w:rPr>
        <w:t>רלוונטי לרמת הידע שלו</w:t>
      </w:r>
      <w:ins w:id="337" w:author="Alon Levi" w:date="2021-11-12T12:06:00Z">
        <w:r w:rsidR="004A2E7A">
          <w:rPr>
            <w:rFonts w:hint="cs"/>
            <w:sz w:val="24"/>
            <w:szCs w:val="24"/>
            <w:rtl/>
          </w:rPr>
          <w:t>.</w:t>
        </w:r>
      </w:ins>
    </w:p>
    <w:p w14:paraId="1E7162E9" w14:textId="32CEF6CF" w:rsidR="001904E3" w:rsidDel="00775720" w:rsidRDefault="00775720" w:rsidP="00775720">
      <w:pPr>
        <w:bidi/>
        <w:ind w:left="720" w:firstLine="720"/>
        <w:rPr>
          <w:del w:id="338" w:author="Alon Levi" w:date="2021-11-12T13:02:00Z"/>
          <w:b/>
          <w:bCs/>
          <w:sz w:val="24"/>
          <w:szCs w:val="24"/>
          <w:rtl/>
        </w:rPr>
      </w:pPr>
      <w:ins w:id="339" w:author="Alon Levi" w:date="2021-11-12T13:02:00Z">
        <w:r w:rsidRPr="00775720">
          <w:rPr>
            <w:rFonts w:hint="cs"/>
            <w:b/>
            <w:bCs/>
            <w:sz w:val="24"/>
            <w:szCs w:val="24"/>
            <w:rtl/>
            <w:rPrChange w:id="340" w:author="Alon Levi" w:date="2021-11-12T13:02:00Z">
              <w:rPr>
                <w:rFonts w:hint="cs"/>
                <w:rtl/>
              </w:rPr>
            </w:rPrChange>
          </w:rPr>
          <w:t>1.5.2 ישימות מערכת</w:t>
        </w:r>
      </w:ins>
    </w:p>
    <w:p w14:paraId="48DF35EB" w14:textId="12B8C70B" w:rsidR="00775720" w:rsidRDefault="00775720" w:rsidP="00775720">
      <w:pPr>
        <w:bidi/>
        <w:ind w:left="720" w:firstLine="720"/>
        <w:rPr>
          <w:ins w:id="341" w:author="Alon Levi" w:date="2021-11-12T13:02:00Z"/>
          <w:b/>
          <w:bCs/>
          <w:sz w:val="24"/>
          <w:szCs w:val="24"/>
          <w:rtl/>
        </w:rPr>
      </w:pPr>
    </w:p>
    <w:p w14:paraId="52EBEC0D" w14:textId="4EA13B3F" w:rsidR="00775720" w:rsidRPr="00775720" w:rsidRDefault="00775720" w:rsidP="00775720">
      <w:pPr>
        <w:pStyle w:val="ListParagraph"/>
        <w:numPr>
          <w:ilvl w:val="0"/>
          <w:numId w:val="29"/>
        </w:numPr>
        <w:bidi/>
        <w:rPr>
          <w:ins w:id="342" w:author="Alon Levi" w:date="2021-11-12T13:03:00Z"/>
          <w:rFonts w:hint="cs"/>
          <w:sz w:val="24"/>
          <w:szCs w:val="24"/>
          <w:rtl/>
        </w:rPr>
      </w:pPr>
      <w:ins w:id="343" w:author="Alon Levi" w:date="2021-11-12T13:03:00Z">
        <w:r w:rsidRPr="00775720">
          <w:rPr>
            <w:rFonts w:hint="cs"/>
            <w:sz w:val="24"/>
            <w:szCs w:val="24"/>
            <w:rtl/>
          </w:rPr>
          <w:t>כתיבת קוד חופשי לא תתאפשר ללא מהדר/מפרש חיצוני בהתאם לשפות.</w:t>
        </w:r>
      </w:ins>
    </w:p>
    <w:p w14:paraId="3FCB9A78" w14:textId="6110E33A" w:rsidR="00775720" w:rsidRDefault="00775720" w:rsidP="00775720">
      <w:pPr>
        <w:pStyle w:val="ListParagraph"/>
        <w:numPr>
          <w:ilvl w:val="0"/>
          <w:numId w:val="29"/>
        </w:numPr>
        <w:bidi/>
        <w:rPr>
          <w:ins w:id="344" w:author="Alon Levi" w:date="2021-11-12T13:05:00Z"/>
          <w:sz w:val="24"/>
          <w:szCs w:val="24"/>
        </w:rPr>
      </w:pPr>
      <w:ins w:id="345" w:author="Alon Levi" w:date="2021-11-12T13:03:00Z">
        <w:r w:rsidRPr="00775720">
          <w:rPr>
            <w:rFonts w:hint="cs"/>
            <w:sz w:val="24"/>
            <w:szCs w:val="24"/>
            <w:rtl/>
          </w:rPr>
          <w:t>הגבלת משתמשים לשרתים.</w:t>
        </w:r>
      </w:ins>
    </w:p>
    <w:p w14:paraId="5FEA1697" w14:textId="6FF60338" w:rsidR="00B6333E" w:rsidRDefault="00B6333E" w:rsidP="00B6333E">
      <w:pPr>
        <w:pStyle w:val="ListParagraph"/>
        <w:numPr>
          <w:ilvl w:val="0"/>
          <w:numId w:val="29"/>
        </w:numPr>
        <w:bidi/>
        <w:rPr>
          <w:ins w:id="346" w:author="Alon Levi" w:date="2021-11-12T13:04:00Z"/>
          <w:sz w:val="24"/>
          <w:szCs w:val="24"/>
        </w:rPr>
      </w:pPr>
      <w:ins w:id="347" w:author="Alon Levi" w:date="2021-11-12T13:05:00Z">
        <w:r w:rsidRPr="00B6333E">
          <w:rPr>
            <w:rFonts w:hint="cs"/>
            <w:sz w:val="24"/>
            <w:szCs w:val="24"/>
            <w:rtl/>
          </w:rPr>
          <w:t>תחזוק</w:t>
        </w:r>
        <w:r w:rsidRPr="00B6333E">
          <w:rPr>
            <w:rFonts w:hint="eastAsia"/>
            <w:sz w:val="24"/>
            <w:szCs w:val="24"/>
            <w:rtl/>
          </w:rPr>
          <w:t>ת</w:t>
        </w:r>
        <w:r w:rsidRPr="00B6333E">
          <w:rPr>
            <w:rFonts w:hint="cs"/>
            <w:sz w:val="24"/>
            <w:szCs w:val="24"/>
            <w:rtl/>
          </w:rPr>
          <w:t xml:space="preserve"> השרתים מבחינה כלכלית.</w:t>
        </w:r>
      </w:ins>
    </w:p>
    <w:p w14:paraId="741FD68A" w14:textId="41CC4861" w:rsidR="00B47C99" w:rsidRPr="00B6333E" w:rsidDel="00775720" w:rsidRDefault="00B47C99" w:rsidP="00B6333E">
      <w:pPr>
        <w:bidi/>
        <w:rPr>
          <w:del w:id="348" w:author="Alon Levi" w:date="2021-11-12T12:59:00Z"/>
          <w:sz w:val="24"/>
          <w:szCs w:val="24"/>
          <w:rtl/>
          <w:rPrChange w:id="349" w:author="Alon Levi" w:date="2021-11-12T13:04:00Z">
            <w:rPr>
              <w:del w:id="350" w:author="Alon Levi" w:date="2021-11-12T12:59:00Z"/>
              <w:rtl/>
            </w:rPr>
          </w:rPrChange>
        </w:rPr>
        <w:pPrChange w:id="351" w:author="Alon Levi" w:date="2021-11-12T13:04:00Z">
          <w:pPr>
            <w:bidi/>
          </w:pPr>
        </w:pPrChange>
      </w:pPr>
      <w:del w:id="352" w:author="Alon Levi" w:date="2021-11-12T13:02:00Z">
        <w:r w:rsidDel="00775720">
          <w:rPr>
            <w:rtl/>
          </w:rPr>
          <w:lastRenderedPageBreak/>
          <w:tab/>
        </w:r>
        <w:r w:rsidDel="00775720">
          <w:rPr>
            <w:rtl/>
          </w:rPr>
          <w:tab/>
        </w:r>
        <w:r w:rsidDel="00775720">
          <w:rPr>
            <w:rFonts w:hint="cs"/>
            <w:rtl/>
          </w:rPr>
          <w:delText>1.</w:delText>
        </w:r>
      </w:del>
      <w:del w:id="353" w:author="Alon Levi" w:date="2021-11-12T12:12:00Z">
        <w:r w:rsidDel="006C4073">
          <w:rPr>
            <w:rFonts w:hint="cs"/>
            <w:rtl/>
          </w:rPr>
          <w:delText>6</w:delText>
        </w:r>
      </w:del>
      <w:del w:id="354" w:author="Alon Levi" w:date="2021-11-12T13:02:00Z">
        <w:r w:rsidDel="00775720">
          <w:rPr>
            <w:rFonts w:hint="cs"/>
            <w:rtl/>
          </w:rPr>
          <w:delText>.2 ישימות המערכת</w:delText>
        </w:r>
      </w:del>
      <w:del w:id="355" w:author="Alon Levi" w:date="2021-11-12T12:59:00Z">
        <w:r w:rsidDel="00775720">
          <w:rPr>
            <w:rtl/>
          </w:rPr>
          <w:br/>
        </w:r>
        <w:r w:rsidDel="00775720">
          <w:rPr>
            <w:rtl/>
          </w:rPr>
          <w:tab/>
        </w:r>
        <w:r w:rsidDel="00775720">
          <w:rPr>
            <w:rtl/>
          </w:rPr>
          <w:tab/>
        </w:r>
        <w:r w:rsidDel="00775720">
          <w:rPr>
            <w:rtl/>
          </w:rPr>
          <w:br/>
        </w:r>
        <w:r w:rsidDel="00775720">
          <w:rPr>
            <w:rtl/>
          </w:rPr>
          <w:tab/>
        </w:r>
        <w:r w:rsidDel="00775720">
          <w:rPr>
            <w:rtl/>
          </w:rPr>
          <w:tab/>
        </w:r>
      </w:del>
      <w:del w:id="356" w:author="Alon Levi" w:date="2021-11-12T12:10:00Z">
        <w:r w:rsidDel="004A2E7A">
          <w:rPr>
            <w:rtl/>
          </w:rPr>
          <w:tab/>
        </w:r>
        <w:r w:rsidDel="004A2E7A">
          <w:rPr>
            <w:rFonts w:hint="cs"/>
            <w:rtl/>
          </w:rPr>
          <w:delText xml:space="preserve">1) </w:delText>
        </w:r>
      </w:del>
      <w:del w:id="357" w:author="Alon Levi" w:date="2021-11-12T12:59:00Z">
        <w:r w:rsidDel="00775720">
          <w:rPr>
            <w:rFonts w:hint="cs"/>
            <w:rtl/>
          </w:rPr>
          <w:delText>כתיבת קוד חופשי לא תתאפשר ללא מהדר/מפרש חיצוני בהתאם לשפות</w:delText>
        </w:r>
      </w:del>
    </w:p>
    <w:p w14:paraId="7A61D36C" w14:textId="1741261C" w:rsidR="00B47C99" w:rsidDel="00775720" w:rsidRDefault="00B47C99" w:rsidP="00B6333E">
      <w:pPr>
        <w:bidi/>
        <w:rPr>
          <w:del w:id="358" w:author="Alon Levi" w:date="2021-11-12T12:59:00Z"/>
          <w:rtl/>
        </w:rPr>
        <w:pPrChange w:id="359" w:author="Alon Levi" w:date="2021-11-12T13:04:00Z">
          <w:pPr>
            <w:bidi/>
          </w:pPr>
        </w:pPrChange>
      </w:pPr>
      <w:del w:id="360" w:author="Alon Levi" w:date="2021-11-12T12:59:00Z">
        <w:r w:rsidDel="00775720">
          <w:rPr>
            <w:rtl/>
          </w:rPr>
          <w:tab/>
        </w:r>
        <w:r w:rsidDel="00775720">
          <w:rPr>
            <w:rtl/>
          </w:rPr>
          <w:tab/>
        </w:r>
      </w:del>
      <w:del w:id="361" w:author="Alon Levi" w:date="2021-11-12T12:10:00Z">
        <w:r w:rsidDel="004A2E7A">
          <w:rPr>
            <w:rtl/>
          </w:rPr>
          <w:tab/>
        </w:r>
        <w:r w:rsidDel="004A2E7A">
          <w:rPr>
            <w:rFonts w:hint="cs"/>
            <w:rtl/>
          </w:rPr>
          <w:delText xml:space="preserve">2) </w:delText>
        </w:r>
      </w:del>
      <w:del w:id="362" w:author="Alon Levi" w:date="2021-11-12T12:59:00Z">
        <w:r w:rsidDel="00775720">
          <w:rPr>
            <w:rFonts w:hint="cs"/>
            <w:rtl/>
          </w:rPr>
          <w:delText>הגבלת משתמשים לשרתים</w:delText>
        </w:r>
      </w:del>
    </w:p>
    <w:p w14:paraId="7C17F44D" w14:textId="0FE86B07" w:rsidR="00B47C99" w:rsidDel="00775720" w:rsidRDefault="00B47C99" w:rsidP="00B6333E">
      <w:pPr>
        <w:bidi/>
        <w:rPr>
          <w:del w:id="363" w:author="Alon Levi" w:date="2021-11-12T12:59:00Z"/>
          <w:rtl/>
        </w:rPr>
        <w:pPrChange w:id="364" w:author="Alon Levi" w:date="2021-11-12T13:04:00Z">
          <w:pPr>
            <w:bidi/>
          </w:pPr>
        </w:pPrChange>
      </w:pPr>
      <w:del w:id="365" w:author="Alon Levi" w:date="2021-11-12T12:59:00Z">
        <w:r w:rsidDel="00775720">
          <w:rPr>
            <w:rtl/>
          </w:rPr>
          <w:tab/>
        </w:r>
        <w:r w:rsidDel="00775720">
          <w:rPr>
            <w:rtl/>
          </w:rPr>
          <w:tab/>
        </w:r>
      </w:del>
      <w:del w:id="366" w:author="Alon Levi" w:date="2021-11-12T12:10:00Z">
        <w:r w:rsidDel="004A2E7A">
          <w:rPr>
            <w:rtl/>
          </w:rPr>
          <w:tab/>
        </w:r>
        <w:r w:rsidDel="004A2E7A">
          <w:rPr>
            <w:rFonts w:hint="cs"/>
            <w:rtl/>
          </w:rPr>
          <w:delText xml:space="preserve">3) </w:delText>
        </w:r>
      </w:del>
      <w:del w:id="367" w:author="Alon Levi" w:date="2021-11-12T12:59:00Z">
        <w:r w:rsidDel="00775720">
          <w:rPr>
            <w:rFonts w:hint="cs"/>
            <w:rtl/>
          </w:rPr>
          <w:delText>תחזוק</w:delText>
        </w:r>
        <w:r w:rsidDel="00775720">
          <w:rPr>
            <w:rFonts w:hint="eastAsia"/>
            <w:rtl/>
          </w:rPr>
          <w:delText>ת</w:delText>
        </w:r>
        <w:r w:rsidDel="00775720">
          <w:rPr>
            <w:rFonts w:hint="cs"/>
            <w:rtl/>
          </w:rPr>
          <w:delText xml:space="preserve"> השרתים מבחינה כלכלית</w:delText>
        </w:r>
      </w:del>
    </w:p>
    <w:p w14:paraId="43E51D64" w14:textId="33648DB6" w:rsidR="00B47C99" w:rsidDel="00775720" w:rsidRDefault="00B47C99" w:rsidP="00B6333E">
      <w:pPr>
        <w:bidi/>
        <w:rPr>
          <w:del w:id="368" w:author="Alon Levi" w:date="2021-11-12T10:45:00Z"/>
          <w:rtl/>
        </w:rPr>
        <w:pPrChange w:id="369" w:author="Alon Levi" w:date="2021-11-12T13:04:00Z">
          <w:pPr>
            <w:bidi/>
          </w:pPr>
        </w:pPrChange>
      </w:pPr>
      <w:del w:id="370" w:author="Alon Levi" w:date="2021-11-12T13:02:00Z">
        <w:r w:rsidDel="00775720">
          <w:rPr>
            <w:rtl/>
          </w:rPr>
          <w:tab/>
        </w:r>
        <w:r w:rsidDel="00775720">
          <w:rPr>
            <w:rtl/>
          </w:rPr>
          <w:tab/>
        </w:r>
      </w:del>
      <w:del w:id="371" w:author="Alon Levi" w:date="2021-11-12T10:45:00Z">
        <w:r w:rsidDel="002E36B4">
          <w:rPr>
            <w:rtl/>
          </w:rPr>
          <w:tab/>
        </w:r>
      </w:del>
    </w:p>
    <w:p w14:paraId="0B885781" w14:textId="719170DC" w:rsidR="00526EAC" w:rsidDel="00775720" w:rsidRDefault="00526EAC" w:rsidP="00B6333E">
      <w:pPr>
        <w:bidi/>
        <w:rPr>
          <w:del w:id="372" w:author="Alon Levi" w:date="2021-11-12T10:45:00Z"/>
          <w:b/>
          <w:bCs/>
          <w:sz w:val="24"/>
          <w:szCs w:val="24"/>
          <w:rtl/>
        </w:rPr>
        <w:pPrChange w:id="373" w:author="Alon Levi" w:date="2021-11-12T13:04:00Z">
          <w:pPr>
            <w:bidi/>
          </w:pPr>
        </w:pPrChange>
      </w:pPr>
    </w:p>
    <w:p w14:paraId="4F47A6D6" w14:textId="1757F5C4" w:rsidR="00526EAC" w:rsidRPr="00526EAC" w:rsidRDefault="003D675F" w:rsidP="00B6333E">
      <w:pPr>
        <w:bidi/>
        <w:rPr>
          <w:b/>
          <w:bCs/>
          <w:sz w:val="24"/>
          <w:szCs w:val="24"/>
        </w:rPr>
        <w:pPrChange w:id="374" w:author="Alon Levi" w:date="2021-11-12T13:04:00Z">
          <w:pPr>
            <w:pStyle w:val="ListParagraph"/>
            <w:bidi/>
            <w:ind w:left="1020"/>
          </w:pPr>
        </w:pPrChange>
      </w:pPr>
      <w:del w:id="375" w:author="Alon Levi" w:date="2021-11-12T10:45:00Z">
        <w:r w:rsidDel="002E36B4">
          <w:rPr>
            <w:rFonts w:hint="cs"/>
            <w:b/>
            <w:bCs/>
            <w:sz w:val="24"/>
            <w:szCs w:val="24"/>
            <w:rtl/>
          </w:rPr>
          <w:delText xml:space="preserve"> </w:delText>
        </w:r>
      </w:del>
    </w:p>
    <w:p w14:paraId="79EB5983" w14:textId="301EF735" w:rsidR="00B5668C" w:rsidRPr="006C4073" w:rsidRDefault="00B5668C" w:rsidP="006C4073">
      <w:pPr>
        <w:pStyle w:val="ListParagraph"/>
        <w:numPr>
          <w:ilvl w:val="1"/>
          <w:numId w:val="25"/>
        </w:numPr>
        <w:bidi/>
        <w:rPr>
          <w:rFonts w:asciiTheme="minorBidi" w:hAnsiTheme="minorBidi"/>
          <w:b/>
          <w:bCs/>
          <w:noProof/>
          <w:sz w:val="24"/>
          <w:szCs w:val="24"/>
          <w:rtl/>
          <w:rPrChange w:id="376" w:author="Alon Levi" w:date="2021-11-12T12:12:00Z">
            <w:rPr>
              <w:noProof/>
              <w:rtl/>
            </w:rPr>
          </w:rPrChange>
        </w:rPr>
        <w:pPrChange w:id="377" w:author="Alon Levi" w:date="2021-11-12T12:12:00Z">
          <w:pPr>
            <w:pStyle w:val="ListParagraph"/>
            <w:numPr>
              <w:ilvl w:val="1"/>
              <w:numId w:val="10"/>
            </w:numPr>
            <w:bidi/>
            <w:ind w:left="1020" w:hanging="360"/>
          </w:pPr>
        </w:pPrChange>
      </w:pPr>
      <w:r w:rsidRPr="006C4073">
        <w:rPr>
          <w:rFonts w:asciiTheme="minorBidi" w:hAnsiTheme="minorBidi" w:hint="cs"/>
          <w:b/>
          <w:bCs/>
          <w:noProof/>
          <w:sz w:val="24"/>
          <w:szCs w:val="24"/>
          <w:rtl/>
          <w:rPrChange w:id="378" w:author="Alon Levi" w:date="2021-11-12T12:12:00Z">
            <w:rPr>
              <w:rFonts w:hint="cs"/>
              <w:noProof/>
              <w:rtl/>
            </w:rPr>
          </w:rPrChange>
        </w:rPr>
        <w:t xml:space="preserve">אופק </w:t>
      </w:r>
      <w:commentRangeStart w:id="379"/>
      <w:r w:rsidRPr="006C4073">
        <w:rPr>
          <w:rFonts w:asciiTheme="minorBidi" w:hAnsiTheme="minorBidi" w:hint="cs"/>
          <w:b/>
          <w:bCs/>
          <w:noProof/>
          <w:sz w:val="24"/>
          <w:szCs w:val="24"/>
          <w:rtl/>
          <w:rPrChange w:id="380" w:author="Alon Levi" w:date="2021-11-12T12:12:00Z">
            <w:rPr>
              <w:rFonts w:hint="cs"/>
              <w:noProof/>
              <w:rtl/>
            </w:rPr>
          </w:rPrChange>
        </w:rPr>
        <w:t>הזמן</w:t>
      </w:r>
      <w:commentRangeEnd w:id="379"/>
      <w:r w:rsidR="00327F1E">
        <w:rPr>
          <w:rStyle w:val="CommentReference"/>
          <w:rtl/>
        </w:rPr>
        <w:commentReference w:id="379"/>
      </w:r>
      <w:r w:rsidRPr="006C4073">
        <w:rPr>
          <w:rFonts w:asciiTheme="minorBidi" w:hAnsiTheme="minorBidi"/>
          <w:b/>
          <w:bCs/>
          <w:noProof/>
          <w:sz w:val="24"/>
          <w:szCs w:val="24"/>
          <w:rtl/>
          <w:rPrChange w:id="381" w:author="Alon Levi" w:date="2021-11-12T12:12:00Z">
            <w:rPr>
              <w:noProof/>
              <w:rtl/>
            </w:rPr>
          </w:rPrChange>
        </w:rPr>
        <w:br/>
      </w:r>
    </w:p>
    <w:p w14:paraId="7EC64B97" w14:textId="41A8504C" w:rsidR="004800BB" w:rsidRPr="004800BB" w:rsidDel="009378AE" w:rsidRDefault="00B5668C" w:rsidP="004800BB">
      <w:pPr>
        <w:bidi/>
        <w:ind w:firstLine="660"/>
        <w:rPr>
          <w:del w:id="382" w:author="Alon Levi" w:date="2021-11-11T11:47:00Z"/>
          <w:rFonts w:asciiTheme="minorBidi" w:hAnsiTheme="minorBidi"/>
          <w:noProof/>
          <w:sz w:val="24"/>
          <w:szCs w:val="24"/>
          <w:rtl/>
        </w:rPr>
      </w:pPr>
      <w:del w:id="383" w:author="Alon Levi" w:date="2021-11-11T11:47:00Z">
        <w:r w:rsidRPr="004800BB" w:rsidDel="009378AE">
          <w:rPr>
            <w:rFonts w:asciiTheme="minorBidi" w:hAnsiTheme="minorBidi" w:hint="cs"/>
            <w:noProof/>
            <w:sz w:val="24"/>
            <w:szCs w:val="24"/>
            <w:rtl/>
          </w:rPr>
          <w:delText xml:space="preserve">תאריך יעד לסיום </w:delText>
        </w:r>
        <w:r w:rsidR="004800BB" w:rsidRPr="004800BB" w:rsidDel="009378AE">
          <w:rPr>
            <w:rFonts w:asciiTheme="minorBidi" w:hAnsiTheme="minorBidi" w:hint="cs"/>
            <w:noProof/>
            <w:sz w:val="24"/>
            <w:szCs w:val="24"/>
            <w:rtl/>
          </w:rPr>
          <w:delText>2/2/2022</w:delText>
        </w:r>
      </w:del>
    </w:p>
    <w:p w14:paraId="7FDCC380" w14:textId="0DFFD1A2" w:rsidR="004800BB" w:rsidRPr="004800BB" w:rsidDel="009378AE" w:rsidRDefault="004800BB" w:rsidP="004800BB">
      <w:pPr>
        <w:bidi/>
        <w:ind w:firstLine="660"/>
        <w:rPr>
          <w:del w:id="384" w:author="Alon Levi" w:date="2021-11-11T11:47:00Z"/>
          <w:rFonts w:asciiTheme="minorBidi" w:hAnsiTheme="minorBidi"/>
          <w:noProof/>
          <w:sz w:val="24"/>
          <w:szCs w:val="24"/>
          <w:rtl/>
        </w:rPr>
      </w:pPr>
      <w:del w:id="385" w:author="Alon Levi" w:date="2021-11-11T11:47:00Z">
        <w:r w:rsidRPr="004800BB" w:rsidDel="009378AE">
          <w:rPr>
            <w:rFonts w:asciiTheme="minorBidi" w:hAnsiTheme="minorBidi" w:hint="cs"/>
            <w:noProof/>
            <w:sz w:val="24"/>
            <w:szCs w:val="24"/>
            <w:rtl/>
          </w:rPr>
          <w:delText>משך חיי המערכת בין 5 ל10 שנים</w:delText>
        </w:r>
      </w:del>
    </w:p>
    <w:p w14:paraId="111D2666" w14:textId="77777777" w:rsidR="00830AE0" w:rsidRDefault="004800BB" w:rsidP="00830AE0">
      <w:pPr>
        <w:bidi/>
        <w:ind w:left="660"/>
        <w:rPr>
          <w:ins w:id="386" w:author="Alon Levi" w:date="2021-11-11T12:04:00Z"/>
          <w:rFonts w:asciiTheme="minorBidi" w:hAnsiTheme="minorBidi"/>
          <w:noProof/>
          <w:sz w:val="24"/>
          <w:szCs w:val="24"/>
          <w:rtl/>
        </w:rPr>
      </w:pPr>
      <w:del w:id="387" w:author="Alon Levi" w:date="2021-11-11T11:47:00Z">
        <w:r w:rsidRPr="004800BB" w:rsidDel="009378AE">
          <w:rPr>
            <w:rFonts w:asciiTheme="minorBidi" w:hAnsiTheme="minorBidi" w:hint="cs"/>
            <w:noProof/>
            <w:sz w:val="24"/>
            <w:szCs w:val="24"/>
            <w:rtl/>
          </w:rPr>
          <w:delText>תאריך נטישה 2/2/2022</w:delText>
        </w:r>
      </w:del>
      <w:ins w:id="388" w:author="Alon Levi" w:date="2021-11-11T11:48:00Z">
        <w:r w:rsidR="009378AE">
          <w:rPr>
            <w:rFonts w:asciiTheme="minorBidi" w:hAnsiTheme="minorBidi" w:hint="cs"/>
            <w:noProof/>
            <w:sz w:val="24"/>
            <w:szCs w:val="24"/>
            <w:rtl/>
          </w:rPr>
          <w:t>בהקשר</w:t>
        </w:r>
      </w:ins>
      <w:ins w:id="389" w:author="Alon Levi" w:date="2021-11-11T12:04:00Z">
        <w:r w:rsidR="00830AE0">
          <w:rPr>
            <w:rFonts w:asciiTheme="minorBidi" w:hAnsiTheme="minorBidi" w:hint="cs"/>
            <w:noProof/>
            <w:sz w:val="24"/>
            <w:szCs w:val="24"/>
            <w:rtl/>
          </w:rPr>
          <w:t xml:space="preserve"> לנאמר בסעיף 1.5</w:t>
        </w:r>
      </w:ins>
    </w:p>
    <w:p w14:paraId="75F1EDB8" w14:textId="4539A218" w:rsidR="00830AE0" w:rsidRDefault="009378AE" w:rsidP="00830AE0">
      <w:pPr>
        <w:pStyle w:val="ListParagraph"/>
        <w:numPr>
          <w:ilvl w:val="0"/>
          <w:numId w:val="21"/>
        </w:numPr>
        <w:bidi/>
        <w:rPr>
          <w:ins w:id="390" w:author="Alon Levi" w:date="2021-11-11T12:05:00Z"/>
          <w:rFonts w:asciiTheme="minorBidi" w:hAnsiTheme="minorBidi"/>
          <w:noProof/>
          <w:sz w:val="24"/>
          <w:szCs w:val="24"/>
        </w:rPr>
      </w:pPr>
      <w:ins w:id="391" w:author="Alon Levi" w:date="2021-11-11T11:48:00Z">
        <w:r w:rsidRPr="00830AE0">
          <w:rPr>
            <w:rFonts w:asciiTheme="minorBidi" w:hAnsiTheme="minorBidi" w:hint="eastAsia"/>
            <w:noProof/>
            <w:sz w:val="24"/>
            <w:szCs w:val="24"/>
            <w:rtl/>
            <w:rPrChange w:id="392" w:author="Alon Levi" w:date="2021-11-11T12:05:00Z">
              <w:rPr>
                <w:rFonts w:hint="eastAsia"/>
                <w:noProof/>
                <w:rtl/>
              </w:rPr>
            </w:rPrChange>
          </w:rPr>
          <w:t>ללמוד</w:t>
        </w:r>
        <w:r w:rsidRPr="00830AE0">
          <w:rPr>
            <w:rFonts w:asciiTheme="minorBidi" w:hAnsiTheme="minorBidi"/>
            <w:noProof/>
            <w:sz w:val="24"/>
            <w:szCs w:val="24"/>
            <w:rtl/>
            <w:rPrChange w:id="393" w:author="Alon Levi" w:date="2021-11-11T12:05:00Z">
              <w:rPr>
                <w:noProof/>
                <w:rtl/>
              </w:rPr>
            </w:rPrChange>
          </w:rPr>
          <w:t xml:space="preserve"> את שפת </w:t>
        </w:r>
        <w:r w:rsidRPr="00830AE0">
          <w:rPr>
            <w:rFonts w:asciiTheme="minorBidi" w:hAnsiTheme="minorBidi"/>
            <w:noProof/>
            <w:sz w:val="24"/>
            <w:szCs w:val="24"/>
            <w:rPrChange w:id="394" w:author="Alon Levi" w:date="2021-11-11T12:05:00Z">
              <w:rPr>
                <w:noProof/>
              </w:rPr>
            </w:rPrChange>
          </w:rPr>
          <w:t>HTML</w:t>
        </w:r>
      </w:ins>
      <w:ins w:id="395" w:author="Alon Levi" w:date="2021-11-11T12:00:00Z">
        <w:r w:rsidR="00BC2B16" w:rsidRPr="00830AE0">
          <w:rPr>
            <w:rFonts w:asciiTheme="minorBidi" w:hAnsiTheme="minorBidi"/>
            <w:noProof/>
            <w:sz w:val="24"/>
            <w:szCs w:val="24"/>
            <w:rtl/>
            <w:rPrChange w:id="396" w:author="Alon Levi" w:date="2021-11-11T12:05:00Z">
              <w:rPr>
                <w:noProof/>
                <w:rtl/>
              </w:rPr>
            </w:rPrChange>
          </w:rPr>
          <w:t xml:space="preserve"> אשר הינה </w:t>
        </w:r>
      </w:ins>
      <w:ins w:id="397" w:author="Alon Levi" w:date="2021-11-11T11:55:00Z">
        <w:r w:rsidRPr="00830AE0">
          <w:rPr>
            <w:rFonts w:asciiTheme="minorBidi" w:hAnsiTheme="minorBidi" w:hint="eastAsia"/>
            <w:noProof/>
            <w:sz w:val="24"/>
            <w:szCs w:val="24"/>
            <w:rtl/>
            <w:rPrChange w:id="398" w:author="Alon Levi" w:date="2021-11-11T12:05:00Z">
              <w:rPr>
                <w:rFonts w:hint="eastAsia"/>
                <w:noProof/>
                <w:rtl/>
              </w:rPr>
            </w:rPrChange>
          </w:rPr>
          <w:t>בסיס</w:t>
        </w:r>
      </w:ins>
      <w:ins w:id="399" w:author="Alon Levi" w:date="2021-11-11T12:00:00Z">
        <w:r w:rsidR="00BC2B16" w:rsidRPr="00830AE0">
          <w:rPr>
            <w:rFonts w:asciiTheme="minorBidi" w:hAnsiTheme="minorBidi" w:hint="eastAsia"/>
            <w:noProof/>
            <w:sz w:val="24"/>
            <w:szCs w:val="24"/>
            <w:rtl/>
            <w:rPrChange w:id="400" w:author="Alon Levi" w:date="2021-11-11T12:05:00Z">
              <w:rPr>
                <w:rFonts w:hint="eastAsia"/>
                <w:noProof/>
                <w:rtl/>
              </w:rPr>
            </w:rPrChange>
          </w:rPr>
          <w:t>ה</w:t>
        </w:r>
      </w:ins>
      <w:ins w:id="401" w:author="Alon Levi" w:date="2021-11-11T11:55:00Z">
        <w:r w:rsidRPr="00830AE0">
          <w:rPr>
            <w:rFonts w:asciiTheme="minorBidi" w:hAnsiTheme="minorBidi"/>
            <w:noProof/>
            <w:sz w:val="24"/>
            <w:szCs w:val="24"/>
            <w:rtl/>
            <w:rPrChange w:id="402" w:author="Alon Levi" w:date="2021-11-11T12:05:00Z">
              <w:rPr>
                <w:noProof/>
                <w:rtl/>
              </w:rPr>
            </w:rPrChange>
          </w:rPr>
          <w:t xml:space="preserve"> של האינרנט,</w:t>
        </w:r>
      </w:ins>
      <w:ins w:id="403" w:author="Alon Levi" w:date="2021-11-11T11:56:00Z">
        <w:r w:rsidRPr="00830AE0">
          <w:rPr>
            <w:rFonts w:asciiTheme="minorBidi" w:hAnsiTheme="minorBidi"/>
            <w:noProof/>
            <w:sz w:val="24"/>
            <w:szCs w:val="24"/>
            <w:rtl/>
            <w:rPrChange w:id="404" w:author="Alon Levi" w:date="2021-11-11T12:05:00Z">
              <w:rPr>
                <w:noProof/>
                <w:rtl/>
              </w:rPr>
            </w:rPrChange>
          </w:rPr>
          <w:t xml:space="preserve"> </w:t>
        </w:r>
      </w:ins>
      <w:ins w:id="405" w:author="Alon Levi" w:date="2021-11-11T11:57:00Z">
        <w:r w:rsidR="00516708" w:rsidRPr="00830AE0">
          <w:rPr>
            <w:rFonts w:asciiTheme="minorBidi" w:hAnsiTheme="minorBidi" w:hint="eastAsia"/>
            <w:noProof/>
            <w:sz w:val="24"/>
            <w:szCs w:val="24"/>
            <w:rtl/>
            <w:rPrChange w:id="406" w:author="Alon Levi" w:date="2021-11-11T12:05:00Z">
              <w:rPr>
                <w:rFonts w:hint="eastAsia"/>
                <w:noProof/>
                <w:rtl/>
              </w:rPr>
            </w:rPrChange>
          </w:rPr>
          <w:t>מכאן</w:t>
        </w:r>
        <w:r w:rsidR="00516708" w:rsidRPr="00830AE0">
          <w:rPr>
            <w:rFonts w:asciiTheme="minorBidi" w:hAnsiTheme="minorBidi"/>
            <w:noProof/>
            <w:sz w:val="24"/>
            <w:szCs w:val="24"/>
            <w:rtl/>
            <w:rPrChange w:id="407" w:author="Alon Levi" w:date="2021-11-11T12:05:00Z">
              <w:rPr>
                <w:noProof/>
                <w:rtl/>
              </w:rPr>
            </w:rPrChange>
          </w:rPr>
          <w:t xml:space="preserve"> </w:t>
        </w:r>
        <w:r w:rsidR="00516708" w:rsidRPr="00830AE0">
          <w:rPr>
            <w:rFonts w:asciiTheme="minorBidi" w:hAnsiTheme="minorBidi" w:hint="eastAsia"/>
            <w:noProof/>
            <w:sz w:val="24"/>
            <w:szCs w:val="24"/>
            <w:rtl/>
            <w:rPrChange w:id="408" w:author="Alon Levi" w:date="2021-11-11T12:05:00Z">
              <w:rPr>
                <w:rFonts w:hint="eastAsia"/>
                <w:noProof/>
                <w:rtl/>
              </w:rPr>
            </w:rPrChange>
          </w:rPr>
          <w:t>נרכוש</w:t>
        </w:r>
        <w:r w:rsidR="00516708" w:rsidRPr="00830AE0">
          <w:rPr>
            <w:rFonts w:asciiTheme="minorBidi" w:hAnsiTheme="minorBidi"/>
            <w:noProof/>
            <w:sz w:val="24"/>
            <w:szCs w:val="24"/>
            <w:rtl/>
            <w:rPrChange w:id="409" w:author="Alon Levi" w:date="2021-11-11T12:05:00Z">
              <w:rPr>
                <w:noProof/>
                <w:rtl/>
              </w:rPr>
            </w:rPrChange>
          </w:rPr>
          <w:t xml:space="preserve"> </w:t>
        </w:r>
        <w:r w:rsidR="00516708" w:rsidRPr="00830AE0">
          <w:rPr>
            <w:rFonts w:asciiTheme="minorBidi" w:hAnsiTheme="minorBidi" w:hint="eastAsia"/>
            <w:noProof/>
            <w:sz w:val="24"/>
            <w:szCs w:val="24"/>
            <w:rtl/>
            <w:rPrChange w:id="410" w:author="Alon Levi" w:date="2021-11-11T12:05:00Z">
              <w:rPr>
                <w:rFonts w:hint="eastAsia"/>
                <w:noProof/>
                <w:rtl/>
              </w:rPr>
            </w:rPrChange>
          </w:rPr>
          <w:t>ידע</w:t>
        </w:r>
        <w:r w:rsidR="00516708" w:rsidRPr="00830AE0">
          <w:rPr>
            <w:rFonts w:asciiTheme="minorBidi" w:hAnsiTheme="minorBidi"/>
            <w:noProof/>
            <w:sz w:val="24"/>
            <w:szCs w:val="24"/>
            <w:rtl/>
            <w:rPrChange w:id="411" w:author="Alon Levi" w:date="2021-11-11T12:05:00Z">
              <w:rPr>
                <w:noProof/>
                <w:rtl/>
              </w:rPr>
            </w:rPrChange>
          </w:rPr>
          <w:t xml:space="preserve"> </w:t>
        </w:r>
        <w:r w:rsidR="00516708" w:rsidRPr="00830AE0">
          <w:rPr>
            <w:rFonts w:asciiTheme="minorBidi" w:hAnsiTheme="minorBidi" w:hint="eastAsia"/>
            <w:noProof/>
            <w:sz w:val="24"/>
            <w:szCs w:val="24"/>
            <w:rtl/>
            <w:rPrChange w:id="412" w:author="Alon Levi" w:date="2021-11-11T12:05:00Z">
              <w:rPr>
                <w:rFonts w:hint="eastAsia"/>
                <w:noProof/>
                <w:rtl/>
              </w:rPr>
            </w:rPrChange>
          </w:rPr>
          <w:t>לתכנן</w:t>
        </w:r>
      </w:ins>
      <w:ins w:id="413" w:author="Alon Levi" w:date="2021-11-11T12:00:00Z">
        <w:r w:rsidR="00516708" w:rsidRPr="00830AE0">
          <w:rPr>
            <w:rFonts w:asciiTheme="minorBidi" w:hAnsiTheme="minorBidi"/>
            <w:noProof/>
            <w:sz w:val="24"/>
            <w:szCs w:val="24"/>
            <w:rtl/>
            <w:rPrChange w:id="414" w:author="Alon Levi" w:date="2021-11-11T12:05:00Z">
              <w:rPr>
                <w:noProof/>
                <w:rtl/>
              </w:rPr>
            </w:rPrChange>
          </w:rPr>
          <w:br/>
        </w:r>
        <w:r w:rsidR="00516708" w:rsidRPr="00830AE0">
          <w:rPr>
            <w:rFonts w:asciiTheme="minorBidi" w:hAnsiTheme="minorBidi" w:hint="eastAsia"/>
            <w:noProof/>
            <w:sz w:val="24"/>
            <w:szCs w:val="24"/>
            <w:rtl/>
            <w:rPrChange w:id="415" w:author="Alon Levi" w:date="2021-11-11T12:05:00Z">
              <w:rPr>
                <w:rFonts w:hint="eastAsia"/>
                <w:noProof/>
                <w:rtl/>
              </w:rPr>
            </w:rPrChange>
          </w:rPr>
          <w:t>את</w:t>
        </w:r>
        <w:r w:rsidR="00516708" w:rsidRPr="00830AE0">
          <w:rPr>
            <w:rFonts w:asciiTheme="minorBidi" w:hAnsiTheme="minorBidi"/>
            <w:noProof/>
            <w:sz w:val="24"/>
            <w:szCs w:val="24"/>
            <w:rtl/>
            <w:rPrChange w:id="416" w:author="Alon Levi" w:date="2021-11-11T12:05:00Z">
              <w:rPr>
                <w:noProof/>
                <w:rtl/>
              </w:rPr>
            </w:rPrChange>
          </w:rPr>
          <w:t xml:space="preserve"> </w:t>
        </w:r>
        <w:r w:rsidR="00516708" w:rsidRPr="00830AE0">
          <w:rPr>
            <w:rFonts w:asciiTheme="minorBidi" w:hAnsiTheme="minorBidi" w:hint="eastAsia"/>
            <w:noProof/>
            <w:sz w:val="24"/>
            <w:szCs w:val="24"/>
            <w:rtl/>
            <w:rPrChange w:id="417" w:author="Alon Levi" w:date="2021-11-11T12:05:00Z">
              <w:rPr>
                <w:rFonts w:hint="eastAsia"/>
                <w:noProof/>
                <w:rtl/>
              </w:rPr>
            </w:rPrChange>
          </w:rPr>
          <w:t>האתר</w:t>
        </w:r>
        <w:r w:rsidR="00516708" w:rsidRPr="00830AE0">
          <w:rPr>
            <w:rFonts w:asciiTheme="minorBidi" w:hAnsiTheme="minorBidi"/>
            <w:noProof/>
            <w:sz w:val="24"/>
            <w:szCs w:val="24"/>
            <w:rtl/>
            <w:rPrChange w:id="418" w:author="Alon Levi" w:date="2021-11-11T12:05:00Z">
              <w:rPr>
                <w:noProof/>
                <w:rtl/>
              </w:rPr>
            </w:rPrChange>
          </w:rPr>
          <w:t xml:space="preserve"> </w:t>
        </w:r>
        <w:r w:rsidR="00516708" w:rsidRPr="00830AE0">
          <w:rPr>
            <w:rFonts w:asciiTheme="minorBidi" w:hAnsiTheme="minorBidi" w:hint="eastAsia"/>
            <w:noProof/>
            <w:sz w:val="24"/>
            <w:szCs w:val="24"/>
            <w:rtl/>
            <w:rPrChange w:id="419" w:author="Alon Levi" w:date="2021-11-11T12:05:00Z">
              <w:rPr>
                <w:rFonts w:hint="eastAsia"/>
                <w:noProof/>
                <w:rtl/>
              </w:rPr>
            </w:rPrChange>
          </w:rPr>
          <w:t>של</w:t>
        </w:r>
        <w:r w:rsidR="00516708" w:rsidRPr="00830AE0">
          <w:rPr>
            <w:rFonts w:asciiTheme="minorBidi" w:hAnsiTheme="minorBidi"/>
            <w:noProof/>
            <w:sz w:val="24"/>
            <w:szCs w:val="24"/>
            <w:rtl/>
            <w:rPrChange w:id="420" w:author="Alon Levi" w:date="2021-11-11T12:05:00Z">
              <w:rPr>
                <w:noProof/>
                <w:rtl/>
              </w:rPr>
            </w:rPrChange>
          </w:rPr>
          <w:t xml:space="preserve"> </w:t>
        </w:r>
        <w:r w:rsidR="00516708" w:rsidRPr="00830AE0">
          <w:rPr>
            <w:rFonts w:asciiTheme="minorBidi" w:hAnsiTheme="minorBidi" w:hint="eastAsia"/>
            <w:noProof/>
            <w:sz w:val="24"/>
            <w:szCs w:val="24"/>
            <w:rtl/>
            <w:rPrChange w:id="421" w:author="Alon Levi" w:date="2021-11-11T12:05:00Z">
              <w:rPr>
                <w:rFonts w:hint="eastAsia"/>
                <w:noProof/>
                <w:rtl/>
              </w:rPr>
            </w:rPrChange>
          </w:rPr>
          <w:t>המשחק</w:t>
        </w:r>
        <w:r w:rsidR="00516708" w:rsidRPr="00830AE0">
          <w:rPr>
            <w:rFonts w:asciiTheme="minorBidi" w:hAnsiTheme="minorBidi"/>
            <w:noProof/>
            <w:sz w:val="24"/>
            <w:szCs w:val="24"/>
            <w:rtl/>
            <w:rPrChange w:id="422" w:author="Alon Levi" w:date="2021-11-11T12:05:00Z">
              <w:rPr>
                <w:noProof/>
                <w:rtl/>
              </w:rPr>
            </w:rPrChange>
          </w:rPr>
          <w:t>.</w:t>
        </w:r>
      </w:ins>
      <w:ins w:id="423" w:author="Alon Levi" w:date="2021-11-11T12:07:00Z">
        <w:r w:rsidR="002A5335">
          <w:rPr>
            <w:rFonts w:asciiTheme="minorBidi" w:hAnsiTheme="minorBidi"/>
            <w:noProof/>
            <w:sz w:val="24"/>
            <w:szCs w:val="24"/>
            <w:rtl/>
          </w:rPr>
          <w:br/>
        </w:r>
        <w:r w:rsidR="002A5335">
          <w:rPr>
            <w:rFonts w:asciiTheme="minorBidi" w:hAnsiTheme="minorBidi" w:hint="cs"/>
            <w:noProof/>
            <w:sz w:val="24"/>
            <w:szCs w:val="24"/>
            <w:rtl/>
          </w:rPr>
          <w:t>תאריך סיום רצוי:</w:t>
        </w:r>
        <w:r w:rsidR="002A5335">
          <w:rPr>
            <w:rFonts w:asciiTheme="minorBidi" w:hAnsiTheme="minorBidi"/>
            <w:noProof/>
            <w:sz w:val="24"/>
            <w:szCs w:val="24"/>
            <w:rtl/>
          </w:rPr>
          <w:br/>
        </w:r>
        <w:r w:rsidR="002A5335">
          <w:rPr>
            <w:rFonts w:asciiTheme="minorBidi" w:hAnsiTheme="minorBidi" w:hint="cs"/>
            <w:noProof/>
            <w:sz w:val="24"/>
            <w:szCs w:val="24"/>
            <w:rtl/>
          </w:rPr>
          <w:t>תאריך סיום סופי:</w:t>
        </w:r>
      </w:ins>
      <w:ins w:id="424" w:author="Alon Levi" w:date="2021-11-11T12:08:00Z">
        <w:r w:rsidR="002A5335">
          <w:rPr>
            <w:rFonts w:asciiTheme="minorBidi" w:hAnsiTheme="minorBidi"/>
            <w:noProof/>
            <w:sz w:val="24"/>
            <w:szCs w:val="24"/>
            <w:rtl/>
          </w:rPr>
          <w:br/>
        </w:r>
      </w:ins>
    </w:p>
    <w:p w14:paraId="5728B377" w14:textId="6A6156ED" w:rsidR="00830AE0" w:rsidRDefault="00516708" w:rsidP="00830AE0">
      <w:pPr>
        <w:pStyle w:val="ListParagraph"/>
        <w:numPr>
          <w:ilvl w:val="0"/>
          <w:numId w:val="21"/>
        </w:numPr>
        <w:bidi/>
        <w:rPr>
          <w:ins w:id="425" w:author="Alon Levi" w:date="2021-11-11T12:05:00Z"/>
          <w:rFonts w:asciiTheme="minorBidi" w:hAnsiTheme="minorBidi"/>
          <w:noProof/>
          <w:sz w:val="24"/>
          <w:szCs w:val="24"/>
        </w:rPr>
      </w:pPr>
      <w:ins w:id="426" w:author="Alon Levi" w:date="2021-11-11T11:57:00Z">
        <w:r w:rsidRPr="00830AE0">
          <w:rPr>
            <w:rFonts w:asciiTheme="minorBidi" w:hAnsiTheme="minorBidi" w:hint="eastAsia"/>
            <w:noProof/>
            <w:sz w:val="24"/>
            <w:szCs w:val="24"/>
            <w:rtl/>
            <w:rPrChange w:id="427" w:author="Alon Levi" w:date="2021-11-11T12:05:00Z">
              <w:rPr>
                <w:rFonts w:hint="eastAsia"/>
                <w:noProof/>
                <w:rtl/>
              </w:rPr>
            </w:rPrChange>
          </w:rPr>
          <w:t>ללמוד</w:t>
        </w:r>
        <w:r w:rsidRPr="00830AE0">
          <w:rPr>
            <w:rFonts w:asciiTheme="minorBidi" w:hAnsiTheme="minorBidi"/>
            <w:noProof/>
            <w:sz w:val="24"/>
            <w:szCs w:val="24"/>
            <w:rtl/>
            <w:rPrChange w:id="428" w:author="Alon Levi" w:date="2021-11-11T12:05:00Z">
              <w:rPr>
                <w:noProof/>
                <w:rtl/>
              </w:rPr>
            </w:rPrChange>
          </w:rPr>
          <w:t xml:space="preserve"> </w:t>
        </w:r>
        <w:r w:rsidRPr="00830AE0">
          <w:rPr>
            <w:rFonts w:asciiTheme="minorBidi" w:hAnsiTheme="minorBidi" w:hint="eastAsia"/>
            <w:noProof/>
            <w:sz w:val="24"/>
            <w:szCs w:val="24"/>
            <w:rtl/>
            <w:rPrChange w:id="429" w:author="Alon Levi" w:date="2021-11-11T12:05:00Z">
              <w:rPr>
                <w:rFonts w:hint="eastAsia"/>
                <w:noProof/>
                <w:rtl/>
              </w:rPr>
            </w:rPrChange>
          </w:rPr>
          <w:t>את</w:t>
        </w:r>
        <w:r w:rsidRPr="00830AE0">
          <w:rPr>
            <w:rFonts w:asciiTheme="minorBidi" w:hAnsiTheme="minorBidi"/>
            <w:noProof/>
            <w:sz w:val="24"/>
            <w:szCs w:val="24"/>
            <w:rtl/>
            <w:rPrChange w:id="430" w:author="Alon Levi" w:date="2021-11-11T12:05:00Z">
              <w:rPr>
                <w:noProof/>
                <w:rtl/>
              </w:rPr>
            </w:rPrChange>
          </w:rPr>
          <w:t xml:space="preserve"> </w:t>
        </w:r>
        <w:r w:rsidRPr="00830AE0">
          <w:rPr>
            <w:rFonts w:asciiTheme="minorBidi" w:hAnsiTheme="minorBidi" w:hint="eastAsia"/>
            <w:noProof/>
            <w:sz w:val="24"/>
            <w:szCs w:val="24"/>
            <w:rtl/>
            <w:rPrChange w:id="431" w:author="Alon Levi" w:date="2021-11-11T12:05:00Z">
              <w:rPr>
                <w:rFonts w:hint="eastAsia"/>
                <w:noProof/>
                <w:rtl/>
              </w:rPr>
            </w:rPrChange>
          </w:rPr>
          <w:t>שפת</w:t>
        </w:r>
      </w:ins>
      <w:ins w:id="432" w:author="Alon Levi" w:date="2021-11-11T11:58:00Z">
        <w:r w:rsidRPr="00830AE0">
          <w:rPr>
            <w:rFonts w:asciiTheme="minorBidi" w:hAnsiTheme="minorBidi"/>
            <w:noProof/>
            <w:sz w:val="24"/>
            <w:szCs w:val="24"/>
            <w:rtl/>
            <w:rPrChange w:id="433" w:author="Alon Levi" w:date="2021-11-11T12:05:00Z">
              <w:rPr>
                <w:noProof/>
                <w:rtl/>
              </w:rPr>
            </w:rPrChange>
          </w:rPr>
          <w:t xml:space="preserve"> </w:t>
        </w:r>
        <w:r w:rsidRPr="00830AE0">
          <w:rPr>
            <w:rFonts w:asciiTheme="minorBidi" w:hAnsiTheme="minorBidi"/>
            <w:noProof/>
            <w:sz w:val="24"/>
            <w:szCs w:val="24"/>
            <w:rPrChange w:id="434" w:author="Alon Levi" w:date="2021-11-11T12:05:00Z">
              <w:rPr>
                <w:noProof/>
              </w:rPr>
            </w:rPrChange>
          </w:rPr>
          <w:t>CSS</w:t>
        </w:r>
      </w:ins>
      <w:ins w:id="435" w:author="Alon Levi" w:date="2021-11-11T12:01:00Z">
        <w:r w:rsidR="00830AE0" w:rsidRPr="00830AE0">
          <w:rPr>
            <w:rFonts w:asciiTheme="minorBidi" w:hAnsiTheme="minorBidi"/>
            <w:noProof/>
            <w:sz w:val="24"/>
            <w:szCs w:val="24"/>
            <w:rtl/>
            <w:rPrChange w:id="436" w:author="Alon Levi" w:date="2021-11-11T12:05:00Z">
              <w:rPr>
                <w:noProof/>
                <w:rtl/>
              </w:rPr>
            </w:rPrChange>
          </w:rPr>
          <w:t xml:space="preserve"> </w:t>
        </w:r>
      </w:ins>
      <w:ins w:id="437" w:author="Alon Levi" w:date="2021-11-11T12:02:00Z">
        <w:r w:rsidR="00830AE0" w:rsidRPr="00830AE0">
          <w:rPr>
            <w:rFonts w:asciiTheme="minorBidi" w:hAnsiTheme="minorBidi" w:hint="eastAsia"/>
            <w:noProof/>
            <w:sz w:val="24"/>
            <w:szCs w:val="24"/>
            <w:rtl/>
            <w:rPrChange w:id="438" w:author="Alon Levi" w:date="2021-11-11T12:05:00Z">
              <w:rPr>
                <w:rFonts w:hint="eastAsia"/>
                <w:noProof/>
                <w:rtl/>
              </w:rPr>
            </w:rPrChange>
          </w:rPr>
          <w:t>על</w:t>
        </w:r>
        <w:r w:rsidR="00830AE0" w:rsidRPr="00830AE0">
          <w:rPr>
            <w:rFonts w:asciiTheme="minorBidi" w:hAnsiTheme="minorBidi"/>
            <w:noProof/>
            <w:sz w:val="24"/>
            <w:szCs w:val="24"/>
            <w:rtl/>
            <w:rPrChange w:id="439" w:author="Alon Levi" w:date="2021-11-11T12:05:00Z">
              <w:rPr>
                <w:noProof/>
                <w:rtl/>
              </w:rPr>
            </w:rPrChange>
          </w:rPr>
          <w:t xml:space="preserve"> </w:t>
        </w:r>
        <w:r w:rsidR="00830AE0" w:rsidRPr="00830AE0">
          <w:rPr>
            <w:rFonts w:asciiTheme="minorBidi" w:hAnsiTheme="minorBidi" w:hint="eastAsia"/>
            <w:noProof/>
            <w:sz w:val="24"/>
            <w:szCs w:val="24"/>
            <w:rtl/>
            <w:rPrChange w:id="440" w:author="Alon Levi" w:date="2021-11-11T12:05:00Z">
              <w:rPr>
                <w:rFonts w:hint="eastAsia"/>
                <w:noProof/>
                <w:rtl/>
              </w:rPr>
            </w:rPrChange>
          </w:rPr>
          <w:t>מנת</w:t>
        </w:r>
        <w:r w:rsidR="00830AE0" w:rsidRPr="00830AE0">
          <w:rPr>
            <w:rFonts w:asciiTheme="minorBidi" w:hAnsiTheme="minorBidi"/>
            <w:noProof/>
            <w:sz w:val="24"/>
            <w:szCs w:val="24"/>
            <w:rtl/>
            <w:rPrChange w:id="441" w:author="Alon Levi" w:date="2021-11-11T12:05:00Z">
              <w:rPr>
                <w:noProof/>
                <w:rtl/>
              </w:rPr>
            </w:rPrChange>
          </w:rPr>
          <w:t xml:space="preserve"> </w:t>
        </w:r>
        <w:r w:rsidR="00830AE0" w:rsidRPr="00830AE0">
          <w:rPr>
            <w:rFonts w:asciiTheme="minorBidi" w:hAnsiTheme="minorBidi" w:hint="eastAsia"/>
            <w:noProof/>
            <w:sz w:val="24"/>
            <w:szCs w:val="24"/>
            <w:rtl/>
            <w:rPrChange w:id="442" w:author="Alon Levi" w:date="2021-11-11T12:05:00Z">
              <w:rPr>
                <w:rFonts w:hint="eastAsia"/>
                <w:noProof/>
                <w:rtl/>
              </w:rPr>
            </w:rPrChange>
          </w:rPr>
          <w:t>שנוכל</w:t>
        </w:r>
        <w:r w:rsidR="00830AE0" w:rsidRPr="00830AE0">
          <w:rPr>
            <w:rFonts w:asciiTheme="minorBidi" w:hAnsiTheme="minorBidi"/>
            <w:noProof/>
            <w:sz w:val="24"/>
            <w:szCs w:val="24"/>
            <w:rtl/>
            <w:rPrChange w:id="443" w:author="Alon Levi" w:date="2021-11-11T12:05:00Z">
              <w:rPr>
                <w:noProof/>
                <w:rtl/>
              </w:rPr>
            </w:rPrChange>
          </w:rPr>
          <w:t xml:space="preserve"> </w:t>
        </w:r>
        <w:r w:rsidR="00830AE0" w:rsidRPr="00830AE0">
          <w:rPr>
            <w:rFonts w:asciiTheme="minorBidi" w:hAnsiTheme="minorBidi" w:hint="eastAsia"/>
            <w:noProof/>
            <w:sz w:val="24"/>
            <w:szCs w:val="24"/>
            <w:rtl/>
            <w:rPrChange w:id="444" w:author="Alon Levi" w:date="2021-11-11T12:05:00Z">
              <w:rPr>
                <w:rFonts w:hint="eastAsia"/>
                <w:noProof/>
                <w:rtl/>
              </w:rPr>
            </w:rPrChange>
          </w:rPr>
          <w:t>לעצב</w:t>
        </w:r>
        <w:r w:rsidR="00830AE0" w:rsidRPr="00830AE0">
          <w:rPr>
            <w:rFonts w:asciiTheme="minorBidi" w:hAnsiTheme="minorBidi"/>
            <w:noProof/>
            <w:sz w:val="24"/>
            <w:szCs w:val="24"/>
            <w:rtl/>
            <w:rPrChange w:id="445" w:author="Alon Levi" w:date="2021-11-11T12:05:00Z">
              <w:rPr>
                <w:noProof/>
                <w:rtl/>
              </w:rPr>
            </w:rPrChange>
          </w:rPr>
          <w:t xml:space="preserve"> </w:t>
        </w:r>
        <w:r w:rsidR="00830AE0" w:rsidRPr="00830AE0">
          <w:rPr>
            <w:rFonts w:asciiTheme="minorBidi" w:hAnsiTheme="minorBidi" w:hint="eastAsia"/>
            <w:noProof/>
            <w:sz w:val="24"/>
            <w:szCs w:val="24"/>
            <w:rtl/>
            <w:rPrChange w:id="446" w:author="Alon Levi" w:date="2021-11-11T12:05:00Z">
              <w:rPr>
                <w:rFonts w:hint="eastAsia"/>
                <w:noProof/>
                <w:rtl/>
              </w:rPr>
            </w:rPrChange>
          </w:rPr>
          <w:t>את</w:t>
        </w:r>
        <w:r w:rsidR="00830AE0" w:rsidRPr="00830AE0">
          <w:rPr>
            <w:rFonts w:asciiTheme="minorBidi" w:hAnsiTheme="minorBidi"/>
            <w:noProof/>
            <w:sz w:val="24"/>
            <w:szCs w:val="24"/>
            <w:rtl/>
            <w:rPrChange w:id="447" w:author="Alon Levi" w:date="2021-11-11T12:05:00Z">
              <w:rPr>
                <w:noProof/>
                <w:rtl/>
              </w:rPr>
            </w:rPrChange>
          </w:rPr>
          <w:t xml:space="preserve"> </w:t>
        </w:r>
        <w:r w:rsidR="00830AE0" w:rsidRPr="00830AE0">
          <w:rPr>
            <w:rFonts w:asciiTheme="minorBidi" w:hAnsiTheme="minorBidi" w:hint="eastAsia"/>
            <w:noProof/>
            <w:sz w:val="24"/>
            <w:szCs w:val="24"/>
            <w:rtl/>
            <w:rPrChange w:id="448" w:author="Alon Levi" w:date="2021-11-11T12:05:00Z">
              <w:rPr>
                <w:rFonts w:hint="eastAsia"/>
                <w:noProof/>
                <w:rtl/>
              </w:rPr>
            </w:rPrChange>
          </w:rPr>
          <w:t>התצוגה</w:t>
        </w:r>
        <w:r w:rsidR="00830AE0" w:rsidRPr="00830AE0">
          <w:rPr>
            <w:rFonts w:asciiTheme="minorBidi" w:hAnsiTheme="minorBidi"/>
            <w:noProof/>
            <w:sz w:val="24"/>
            <w:szCs w:val="24"/>
            <w:rtl/>
            <w:rPrChange w:id="449" w:author="Alon Levi" w:date="2021-11-11T12:05:00Z">
              <w:rPr>
                <w:noProof/>
                <w:rtl/>
              </w:rPr>
            </w:rPrChange>
          </w:rPr>
          <w:t xml:space="preserve"> </w:t>
        </w:r>
        <w:r w:rsidR="00830AE0" w:rsidRPr="00830AE0">
          <w:rPr>
            <w:rFonts w:asciiTheme="minorBidi" w:hAnsiTheme="minorBidi" w:hint="eastAsia"/>
            <w:noProof/>
            <w:sz w:val="24"/>
            <w:szCs w:val="24"/>
            <w:rtl/>
            <w:rPrChange w:id="450" w:author="Alon Levi" w:date="2021-11-11T12:05:00Z">
              <w:rPr>
                <w:rFonts w:hint="eastAsia"/>
                <w:noProof/>
                <w:rtl/>
              </w:rPr>
            </w:rPrChange>
          </w:rPr>
          <w:t>של</w:t>
        </w:r>
        <w:r w:rsidR="00830AE0" w:rsidRPr="00830AE0">
          <w:rPr>
            <w:rFonts w:asciiTheme="minorBidi" w:hAnsiTheme="minorBidi"/>
            <w:noProof/>
            <w:sz w:val="24"/>
            <w:szCs w:val="24"/>
            <w:rtl/>
            <w:rPrChange w:id="451" w:author="Alon Levi" w:date="2021-11-11T12:05:00Z">
              <w:rPr>
                <w:noProof/>
                <w:rtl/>
              </w:rPr>
            </w:rPrChange>
          </w:rPr>
          <w:t xml:space="preserve"> </w:t>
        </w:r>
        <w:r w:rsidR="00830AE0" w:rsidRPr="00830AE0">
          <w:rPr>
            <w:rFonts w:asciiTheme="minorBidi" w:hAnsiTheme="minorBidi" w:hint="eastAsia"/>
            <w:noProof/>
            <w:sz w:val="24"/>
            <w:szCs w:val="24"/>
            <w:rtl/>
            <w:rPrChange w:id="452" w:author="Alon Levi" w:date="2021-11-11T12:05:00Z">
              <w:rPr>
                <w:rFonts w:hint="eastAsia"/>
                <w:noProof/>
                <w:rtl/>
              </w:rPr>
            </w:rPrChange>
          </w:rPr>
          <w:t>מסמך</w:t>
        </w:r>
        <w:r w:rsidR="00830AE0" w:rsidRPr="00830AE0">
          <w:rPr>
            <w:rFonts w:asciiTheme="minorBidi" w:hAnsiTheme="minorBidi"/>
            <w:noProof/>
            <w:sz w:val="24"/>
            <w:szCs w:val="24"/>
            <w:rtl/>
            <w:rPrChange w:id="453" w:author="Alon Levi" w:date="2021-11-11T12:05:00Z">
              <w:rPr>
                <w:noProof/>
                <w:rtl/>
              </w:rPr>
            </w:rPrChange>
          </w:rPr>
          <w:t xml:space="preserve"> </w:t>
        </w:r>
        <w:r w:rsidR="00830AE0" w:rsidRPr="00830AE0">
          <w:rPr>
            <w:rFonts w:asciiTheme="minorBidi" w:hAnsiTheme="minorBidi" w:hint="eastAsia"/>
            <w:noProof/>
            <w:sz w:val="24"/>
            <w:szCs w:val="24"/>
            <w:rtl/>
            <w:rPrChange w:id="454" w:author="Alon Levi" w:date="2021-11-11T12:05:00Z">
              <w:rPr>
                <w:rFonts w:hint="eastAsia"/>
                <w:noProof/>
                <w:rtl/>
              </w:rPr>
            </w:rPrChange>
          </w:rPr>
          <w:t>ה</w:t>
        </w:r>
        <w:r w:rsidR="00830AE0" w:rsidRPr="00830AE0">
          <w:rPr>
            <w:rFonts w:asciiTheme="minorBidi" w:hAnsiTheme="minorBidi"/>
            <w:noProof/>
            <w:sz w:val="24"/>
            <w:szCs w:val="24"/>
            <w:rtl/>
            <w:rPrChange w:id="455" w:author="Alon Levi" w:date="2021-11-11T12:05:00Z">
              <w:rPr>
                <w:noProof/>
                <w:rtl/>
              </w:rPr>
            </w:rPrChange>
          </w:rPr>
          <w:t>-</w:t>
        </w:r>
        <w:r w:rsidR="00830AE0" w:rsidRPr="00830AE0">
          <w:rPr>
            <w:rFonts w:asciiTheme="minorBidi" w:hAnsiTheme="minorBidi"/>
            <w:noProof/>
            <w:sz w:val="24"/>
            <w:szCs w:val="24"/>
            <w:rPrChange w:id="456" w:author="Alon Levi" w:date="2021-11-11T12:05:00Z">
              <w:rPr>
                <w:noProof/>
              </w:rPr>
            </w:rPrChange>
          </w:rPr>
          <w:t>HTM</w:t>
        </w:r>
      </w:ins>
      <w:ins w:id="457" w:author="Alon Levi" w:date="2021-11-11T12:03:00Z">
        <w:r w:rsidR="00830AE0" w:rsidRPr="00830AE0">
          <w:rPr>
            <w:rFonts w:asciiTheme="minorBidi" w:hAnsiTheme="minorBidi"/>
            <w:noProof/>
            <w:sz w:val="24"/>
            <w:szCs w:val="24"/>
            <w:rPrChange w:id="458" w:author="Alon Levi" w:date="2021-11-11T12:05:00Z">
              <w:rPr>
                <w:noProof/>
              </w:rPr>
            </w:rPrChange>
          </w:rPr>
          <w:t>L</w:t>
        </w:r>
      </w:ins>
      <w:ins w:id="459" w:author="Alon Levi" w:date="2021-11-11T12:05:00Z">
        <w:r w:rsidR="00830AE0">
          <w:rPr>
            <w:rFonts w:asciiTheme="minorBidi" w:hAnsiTheme="minorBidi" w:hint="cs"/>
            <w:noProof/>
            <w:sz w:val="24"/>
            <w:szCs w:val="24"/>
            <w:rtl/>
          </w:rPr>
          <w:t xml:space="preserve"> </w:t>
        </w:r>
      </w:ins>
      <w:ins w:id="460" w:author="Alon Levi" w:date="2021-11-11T12:03:00Z">
        <w:r w:rsidR="00830AE0" w:rsidRPr="00830AE0">
          <w:rPr>
            <w:rFonts w:asciiTheme="minorBidi" w:hAnsiTheme="minorBidi" w:hint="eastAsia"/>
            <w:noProof/>
            <w:sz w:val="24"/>
            <w:szCs w:val="24"/>
            <w:rtl/>
            <w:rPrChange w:id="461" w:author="Alon Levi" w:date="2021-11-11T12:05:00Z">
              <w:rPr>
                <w:rFonts w:hint="eastAsia"/>
                <w:noProof/>
                <w:rtl/>
              </w:rPr>
            </w:rPrChange>
          </w:rPr>
          <w:t>שנבנה</w:t>
        </w:r>
        <w:r w:rsidR="00830AE0" w:rsidRPr="00830AE0">
          <w:rPr>
            <w:rFonts w:asciiTheme="minorBidi" w:hAnsiTheme="minorBidi"/>
            <w:noProof/>
            <w:sz w:val="24"/>
            <w:szCs w:val="24"/>
            <w:rtl/>
            <w:rPrChange w:id="462" w:author="Alon Levi" w:date="2021-11-11T12:05:00Z">
              <w:rPr>
                <w:noProof/>
                <w:rtl/>
              </w:rPr>
            </w:rPrChange>
          </w:rPr>
          <w:t>.</w:t>
        </w:r>
      </w:ins>
      <w:ins w:id="463" w:author="Alon Levi" w:date="2021-11-11T12:07:00Z">
        <w:r w:rsidR="002A5335">
          <w:rPr>
            <w:rFonts w:asciiTheme="minorBidi" w:hAnsiTheme="minorBidi"/>
            <w:noProof/>
            <w:sz w:val="24"/>
            <w:szCs w:val="24"/>
            <w:rtl/>
          </w:rPr>
          <w:br/>
        </w:r>
        <w:r w:rsidR="002A5335">
          <w:rPr>
            <w:rFonts w:asciiTheme="minorBidi" w:hAnsiTheme="minorBidi" w:hint="cs"/>
            <w:noProof/>
            <w:sz w:val="24"/>
            <w:szCs w:val="24"/>
            <w:rtl/>
          </w:rPr>
          <w:t>תאריך סיום רצוי:</w:t>
        </w:r>
        <w:r w:rsidR="002A5335">
          <w:rPr>
            <w:rFonts w:asciiTheme="minorBidi" w:hAnsiTheme="minorBidi"/>
            <w:noProof/>
            <w:sz w:val="24"/>
            <w:szCs w:val="24"/>
            <w:rtl/>
          </w:rPr>
          <w:br/>
        </w:r>
        <w:r w:rsidR="002A5335">
          <w:rPr>
            <w:rFonts w:asciiTheme="minorBidi" w:hAnsiTheme="minorBidi" w:hint="cs"/>
            <w:noProof/>
            <w:sz w:val="24"/>
            <w:szCs w:val="24"/>
            <w:rtl/>
          </w:rPr>
          <w:t>תאריך סיום סופי:</w:t>
        </w:r>
      </w:ins>
      <w:ins w:id="464" w:author="Alon Levi" w:date="2021-11-11T12:08:00Z">
        <w:r w:rsidR="002A5335">
          <w:rPr>
            <w:rFonts w:asciiTheme="minorBidi" w:hAnsiTheme="minorBidi"/>
            <w:noProof/>
            <w:sz w:val="24"/>
            <w:szCs w:val="24"/>
            <w:rtl/>
          </w:rPr>
          <w:br/>
        </w:r>
      </w:ins>
    </w:p>
    <w:p w14:paraId="6D61B90A" w14:textId="77777777" w:rsidR="002A5335" w:rsidRDefault="00830AE0" w:rsidP="00830AE0">
      <w:pPr>
        <w:pStyle w:val="ListParagraph"/>
        <w:numPr>
          <w:ilvl w:val="0"/>
          <w:numId w:val="21"/>
        </w:numPr>
        <w:bidi/>
        <w:rPr>
          <w:ins w:id="465" w:author="Alon Levi" w:date="2021-11-11T12:07:00Z"/>
          <w:rFonts w:asciiTheme="minorBidi" w:hAnsiTheme="minorBidi"/>
          <w:noProof/>
          <w:sz w:val="24"/>
          <w:szCs w:val="24"/>
        </w:rPr>
      </w:pPr>
      <w:ins w:id="466" w:author="Alon Levi" w:date="2021-11-11T12:05:00Z">
        <w:r>
          <w:rPr>
            <w:rFonts w:asciiTheme="minorBidi" w:hAnsiTheme="minorBidi" w:hint="cs"/>
            <w:noProof/>
            <w:sz w:val="24"/>
            <w:szCs w:val="24"/>
            <w:rtl/>
          </w:rPr>
          <w:t xml:space="preserve">ללמוד את שפת התכנות </w:t>
        </w:r>
        <w:r>
          <w:rPr>
            <w:rFonts w:asciiTheme="minorBidi" w:hAnsiTheme="minorBidi" w:hint="cs"/>
            <w:noProof/>
            <w:sz w:val="24"/>
            <w:szCs w:val="24"/>
          </w:rPr>
          <w:t>JAVASCRIPT</w:t>
        </w:r>
        <w:r>
          <w:rPr>
            <w:rFonts w:asciiTheme="minorBidi" w:hAnsiTheme="minorBidi" w:hint="cs"/>
            <w:noProof/>
            <w:sz w:val="24"/>
            <w:szCs w:val="24"/>
            <w:rtl/>
          </w:rPr>
          <w:t xml:space="preserve"> כדי שנוכל </w:t>
        </w:r>
      </w:ins>
      <w:ins w:id="467" w:author="Alon Levi" w:date="2021-11-11T12:06:00Z">
        <w:r>
          <w:rPr>
            <w:rFonts w:asciiTheme="minorBidi" w:hAnsiTheme="minorBidi" w:hint="cs"/>
            <w:noProof/>
            <w:sz w:val="24"/>
            <w:szCs w:val="24"/>
            <w:rtl/>
          </w:rPr>
          <w:t>לשלוט על התנגהות</w:t>
        </w:r>
        <w:r w:rsidR="002A5335">
          <w:rPr>
            <w:rFonts w:asciiTheme="minorBidi" w:hAnsiTheme="minorBidi" w:hint="cs"/>
            <w:noProof/>
            <w:sz w:val="24"/>
            <w:szCs w:val="24"/>
            <w:rtl/>
          </w:rPr>
          <w:t>ם</w:t>
        </w:r>
        <w:r>
          <w:rPr>
            <w:rFonts w:asciiTheme="minorBidi" w:hAnsiTheme="minorBidi" w:hint="cs"/>
            <w:noProof/>
            <w:sz w:val="24"/>
            <w:szCs w:val="24"/>
            <w:rtl/>
          </w:rPr>
          <w:t xml:space="preserve"> של אלמנטים שונים</w:t>
        </w:r>
        <w:r w:rsidR="002A5335">
          <w:rPr>
            <w:rFonts w:asciiTheme="minorBidi" w:hAnsiTheme="minorBidi" w:hint="cs"/>
            <w:noProof/>
            <w:sz w:val="24"/>
            <w:szCs w:val="24"/>
            <w:rtl/>
          </w:rPr>
          <w:t xml:space="preserve"> שמשוייכים </w:t>
        </w:r>
      </w:ins>
      <w:ins w:id="468" w:author="Alon Levi" w:date="2021-11-11T12:07:00Z">
        <w:r w:rsidR="002A5335">
          <w:rPr>
            <w:rFonts w:asciiTheme="minorBidi" w:hAnsiTheme="minorBidi" w:hint="cs"/>
            <w:noProof/>
            <w:sz w:val="24"/>
            <w:szCs w:val="24"/>
            <w:rtl/>
          </w:rPr>
          <w:t>למסמך ה-</w:t>
        </w:r>
        <w:r w:rsidR="002A5335">
          <w:rPr>
            <w:rFonts w:asciiTheme="minorBidi" w:hAnsiTheme="minorBidi" w:hint="cs"/>
            <w:noProof/>
            <w:sz w:val="24"/>
            <w:szCs w:val="24"/>
          </w:rPr>
          <w:t>HTML</w:t>
        </w:r>
        <w:r w:rsidR="002A5335">
          <w:rPr>
            <w:rFonts w:asciiTheme="minorBidi" w:hAnsiTheme="minorBidi" w:hint="cs"/>
            <w:noProof/>
            <w:sz w:val="24"/>
            <w:szCs w:val="24"/>
            <w:rtl/>
          </w:rPr>
          <w:t xml:space="preserve"> שנבנה.</w:t>
        </w:r>
      </w:ins>
    </w:p>
    <w:p w14:paraId="7636F25A" w14:textId="77777777" w:rsidR="002E36B4" w:rsidRDefault="002A5335">
      <w:pPr>
        <w:pStyle w:val="ListParagraph"/>
        <w:bidi/>
        <w:ind w:left="1020"/>
        <w:rPr>
          <w:ins w:id="469" w:author="Alon Levi" w:date="2021-11-12T10:45:00Z"/>
          <w:rFonts w:asciiTheme="minorBidi" w:hAnsiTheme="minorBidi"/>
          <w:noProof/>
          <w:sz w:val="24"/>
          <w:szCs w:val="24"/>
        </w:rPr>
      </w:pPr>
      <w:ins w:id="470" w:author="Alon Levi" w:date="2021-11-11T12:07:00Z">
        <w:r>
          <w:rPr>
            <w:rFonts w:asciiTheme="minorBidi" w:hAnsiTheme="minorBidi" w:hint="cs"/>
            <w:noProof/>
            <w:sz w:val="24"/>
            <w:szCs w:val="24"/>
            <w:rtl/>
          </w:rPr>
          <w:t>תאריך סיום רצוי:</w:t>
        </w:r>
        <w:r>
          <w:rPr>
            <w:rFonts w:asciiTheme="minorBidi" w:hAnsiTheme="minorBidi"/>
            <w:noProof/>
            <w:sz w:val="24"/>
            <w:szCs w:val="24"/>
            <w:rtl/>
          </w:rPr>
          <w:br/>
        </w:r>
        <w:r>
          <w:rPr>
            <w:rFonts w:asciiTheme="minorBidi" w:hAnsiTheme="minorBidi" w:hint="cs"/>
            <w:noProof/>
            <w:sz w:val="24"/>
            <w:szCs w:val="24"/>
            <w:rtl/>
          </w:rPr>
          <w:t>תאריך סיום סופי:</w:t>
        </w:r>
      </w:ins>
    </w:p>
    <w:p w14:paraId="21B417C3" w14:textId="7B4DE429" w:rsidR="004800BB" w:rsidRPr="00830AE0" w:rsidDel="002A5335" w:rsidRDefault="00516708" w:rsidP="002E36B4">
      <w:pPr>
        <w:pStyle w:val="ListParagraph"/>
        <w:bidi/>
        <w:ind w:left="1020"/>
        <w:rPr>
          <w:del w:id="471" w:author="Alon Levi" w:date="2021-11-11T12:08:00Z"/>
          <w:rFonts w:asciiTheme="minorBidi" w:hAnsiTheme="minorBidi"/>
          <w:noProof/>
          <w:sz w:val="24"/>
          <w:szCs w:val="24"/>
          <w:rtl/>
          <w:rPrChange w:id="472" w:author="Alon Levi" w:date="2021-11-11T12:05:00Z">
            <w:rPr>
              <w:del w:id="473" w:author="Alon Levi" w:date="2021-11-11T12:08:00Z"/>
              <w:noProof/>
              <w:rtl/>
            </w:rPr>
          </w:rPrChange>
        </w:rPr>
        <w:pPrChange w:id="474" w:author="Alon Levi" w:date="2021-11-12T10:45:00Z">
          <w:pPr>
            <w:bidi/>
            <w:ind w:firstLine="660"/>
          </w:pPr>
        </w:pPrChange>
      </w:pPr>
      <w:ins w:id="475" w:author="Alon Levi" w:date="2021-11-11T11:57:00Z">
        <w:r w:rsidRPr="00830AE0">
          <w:rPr>
            <w:rFonts w:asciiTheme="minorBidi" w:hAnsiTheme="minorBidi"/>
            <w:noProof/>
            <w:sz w:val="24"/>
            <w:szCs w:val="24"/>
            <w:rtl/>
            <w:rPrChange w:id="476" w:author="Alon Levi" w:date="2021-11-11T12:05:00Z">
              <w:rPr>
                <w:noProof/>
                <w:rtl/>
              </w:rPr>
            </w:rPrChange>
          </w:rPr>
          <w:br/>
        </w:r>
      </w:ins>
      <w:ins w:id="477" w:author="Alon Levi" w:date="2021-11-11T11:54:00Z">
        <w:r w:rsidR="009378AE" w:rsidRPr="00830AE0">
          <w:rPr>
            <w:rFonts w:asciiTheme="minorBidi" w:hAnsiTheme="minorBidi"/>
            <w:noProof/>
            <w:sz w:val="24"/>
            <w:szCs w:val="24"/>
            <w:rtl/>
            <w:rPrChange w:id="478" w:author="Alon Levi" w:date="2021-11-11T12:05:00Z">
              <w:rPr>
                <w:noProof/>
                <w:rtl/>
              </w:rPr>
            </w:rPrChange>
          </w:rPr>
          <w:t xml:space="preserve"> </w:t>
        </w:r>
      </w:ins>
    </w:p>
    <w:p w14:paraId="096D1F93" w14:textId="77777777" w:rsidR="004800BB" w:rsidDel="00516708" w:rsidRDefault="004800BB" w:rsidP="004800BB">
      <w:pPr>
        <w:bidi/>
        <w:rPr>
          <w:del w:id="479" w:author="Alon Levi" w:date="2021-11-11T11:57:00Z"/>
          <w:rFonts w:asciiTheme="minorBidi" w:hAnsiTheme="minorBidi"/>
          <w:b/>
          <w:bCs/>
          <w:noProof/>
          <w:sz w:val="24"/>
          <w:szCs w:val="24"/>
          <w:rtl/>
        </w:rPr>
      </w:pPr>
      <w:del w:id="480" w:author="Alon Levi" w:date="2021-11-11T12:08:00Z">
        <w:r w:rsidDel="002A5335">
          <w:rPr>
            <w:rFonts w:asciiTheme="minorBidi" w:hAnsiTheme="minorBidi"/>
            <w:noProof/>
            <w:sz w:val="24"/>
            <w:szCs w:val="24"/>
            <w:rtl/>
          </w:rPr>
          <w:tab/>
        </w:r>
      </w:del>
    </w:p>
    <w:p w14:paraId="37208517" w14:textId="77777777" w:rsidR="004800BB" w:rsidDel="00516708" w:rsidRDefault="004800BB" w:rsidP="004800BB">
      <w:pPr>
        <w:bidi/>
        <w:rPr>
          <w:del w:id="481" w:author="Alon Levi" w:date="2021-11-11T11:57:00Z"/>
          <w:rFonts w:asciiTheme="minorBidi" w:hAnsiTheme="minorBidi"/>
          <w:b/>
          <w:bCs/>
          <w:noProof/>
          <w:sz w:val="24"/>
          <w:szCs w:val="24"/>
          <w:rtl/>
        </w:rPr>
      </w:pPr>
    </w:p>
    <w:p w14:paraId="60913DE1" w14:textId="77777777" w:rsidR="004800BB" w:rsidRDefault="004800BB">
      <w:pPr>
        <w:pStyle w:val="ListParagraph"/>
        <w:bidi/>
        <w:ind w:left="1020"/>
        <w:rPr>
          <w:noProof/>
          <w:rtl/>
        </w:rPr>
        <w:pPrChange w:id="482" w:author="Alon Levi" w:date="2021-11-11T12:08:00Z">
          <w:pPr>
            <w:bidi/>
          </w:pPr>
        </w:pPrChange>
      </w:pPr>
    </w:p>
    <w:p w14:paraId="1E2F87BD" w14:textId="29FDAA3B" w:rsidR="004800BB" w:rsidRDefault="004800BB" w:rsidP="006C4073">
      <w:pPr>
        <w:pStyle w:val="ListParagraph"/>
        <w:numPr>
          <w:ilvl w:val="0"/>
          <w:numId w:val="25"/>
        </w:numPr>
        <w:bidi/>
        <w:rPr>
          <w:rFonts w:asciiTheme="minorBidi" w:hAnsiTheme="minorBidi"/>
          <w:b/>
          <w:bCs/>
          <w:noProof/>
          <w:sz w:val="24"/>
          <w:szCs w:val="24"/>
        </w:rPr>
        <w:pPrChange w:id="483" w:author="Alon Levi" w:date="2021-11-12T12:12:00Z">
          <w:pPr>
            <w:pStyle w:val="ListParagraph"/>
            <w:numPr>
              <w:numId w:val="3"/>
            </w:numPr>
            <w:bidi/>
            <w:ind w:hanging="360"/>
          </w:pPr>
        </w:pPrChange>
      </w:pPr>
      <w:r w:rsidRPr="004800BB">
        <w:rPr>
          <w:rFonts w:asciiTheme="minorBidi" w:hAnsiTheme="minorBidi" w:hint="cs"/>
          <w:b/>
          <w:bCs/>
          <w:noProof/>
          <w:sz w:val="24"/>
          <w:szCs w:val="24"/>
          <w:rtl/>
        </w:rPr>
        <w:t>יישום-מהות המערכת</w:t>
      </w:r>
    </w:p>
    <w:p w14:paraId="03786F3B" w14:textId="77777777" w:rsidR="008C5270" w:rsidRDefault="008C5270" w:rsidP="008C5270">
      <w:pPr>
        <w:pStyle w:val="ListParagraph"/>
        <w:bidi/>
        <w:rPr>
          <w:rFonts w:asciiTheme="minorBidi" w:hAnsiTheme="minorBidi"/>
          <w:b/>
          <w:bCs/>
          <w:noProof/>
          <w:sz w:val="24"/>
          <w:szCs w:val="24"/>
        </w:rPr>
      </w:pPr>
    </w:p>
    <w:p w14:paraId="0632BDFE" w14:textId="0ADC2A92" w:rsidR="004800BB" w:rsidRPr="00803B85" w:rsidRDefault="00FF13DB" w:rsidP="006C4073">
      <w:pPr>
        <w:pStyle w:val="ListParagraph"/>
        <w:numPr>
          <w:ilvl w:val="1"/>
          <w:numId w:val="25"/>
        </w:numPr>
        <w:bidi/>
        <w:rPr>
          <w:rFonts w:asciiTheme="minorBidi" w:hAnsiTheme="minorBidi"/>
          <w:b/>
          <w:bCs/>
          <w:noProof/>
          <w:sz w:val="24"/>
          <w:szCs w:val="24"/>
        </w:rPr>
        <w:pPrChange w:id="484" w:author="Alon Levi" w:date="2021-11-12T12:12:00Z">
          <w:pPr>
            <w:pStyle w:val="ListParagraph"/>
            <w:numPr>
              <w:ilvl w:val="1"/>
              <w:numId w:val="3"/>
            </w:numPr>
            <w:bidi/>
            <w:ind w:left="1020" w:hanging="360"/>
          </w:pPr>
        </w:pPrChange>
      </w:pPr>
      <w:r>
        <w:rPr>
          <w:rFonts w:asciiTheme="minorBidi" w:hAnsiTheme="minorBidi" w:hint="cs"/>
          <w:b/>
          <w:bCs/>
          <w:noProof/>
          <w:sz w:val="24"/>
          <w:szCs w:val="24"/>
          <w:rtl/>
        </w:rPr>
        <w:t xml:space="preserve"> אופן ומצב כללי של הישום</w:t>
      </w:r>
      <w:r w:rsidR="00D703CA">
        <w:rPr>
          <w:rFonts w:asciiTheme="minorBidi" w:hAnsiTheme="minorBidi"/>
          <w:b/>
          <w:bCs/>
          <w:noProof/>
          <w:sz w:val="24"/>
          <w:szCs w:val="24"/>
          <w:rtl/>
        </w:rPr>
        <w:br/>
      </w:r>
      <w:r>
        <w:rPr>
          <w:rFonts w:asciiTheme="minorBidi" w:hAnsiTheme="minorBidi"/>
          <w:b/>
          <w:bCs/>
          <w:noProof/>
          <w:sz w:val="24"/>
          <w:szCs w:val="24"/>
          <w:rtl/>
        </w:rPr>
        <w:br/>
      </w:r>
      <w:r w:rsidR="004006EF">
        <w:rPr>
          <w:rFonts w:asciiTheme="minorBidi" w:hAnsiTheme="minorBidi" w:hint="cs"/>
          <w:noProof/>
          <w:sz w:val="24"/>
          <w:szCs w:val="24"/>
          <w:rtl/>
        </w:rPr>
        <w:t xml:space="preserve">המערכת </w:t>
      </w:r>
      <w:r w:rsidR="00803B85">
        <w:rPr>
          <w:rFonts w:asciiTheme="minorBidi" w:hAnsiTheme="minorBidi" w:hint="cs"/>
          <w:noProof/>
          <w:sz w:val="24"/>
          <w:szCs w:val="24"/>
          <w:rtl/>
        </w:rPr>
        <w:t xml:space="preserve">הינה מערכת חדשה בזיקה לאפליקציה </w:t>
      </w:r>
      <w:r w:rsidR="00803B85">
        <w:rPr>
          <w:rFonts w:asciiTheme="minorBidi" w:hAnsiTheme="minorBidi"/>
          <w:noProof/>
          <w:sz w:val="24"/>
          <w:szCs w:val="24"/>
        </w:rPr>
        <w:t>Duolingo</w:t>
      </w:r>
      <w:r w:rsidR="00803B85">
        <w:rPr>
          <w:rFonts w:asciiTheme="minorBidi" w:hAnsiTheme="minorBidi" w:hint="cs"/>
          <w:noProof/>
          <w:sz w:val="24"/>
          <w:szCs w:val="24"/>
          <w:rtl/>
        </w:rPr>
        <w:t xml:space="preserve"> המלמדת שפות אדם שונות</w:t>
      </w:r>
    </w:p>
    <w:p w14:paraId="7483696B" w14:textId="060393AA" w:rsidR="00803B85" w:rsidRDefault="00803B85" w:rsidP="00803B85">
      <w:pPr>
        <w:pStyle w:val="ListParagraph"/>
        <w:bidi/>
        <w:ind w:left="1020"/>
        <w:rPr>
          <w:rFonts w:asciiTheme="minorBidi" w:hAnsiTheme="minorBidi"/>
          <w:noProof/>
          <w:sz w:val="24"/>
          <w:szCs w:val="24"/>
        </w:rPr>
      </w:pPr>
      <w:r>
        <w:rPr>
          <w:rFonts w:asciiTheme="minorBidi" w:hAnsiTheme="minorBidi" w:hint="cs"/>
          <w:noProof/>
          <w:sz w:val="24"/>
          <w:szCs w:val="24"/>
          <w:rtl/>
        </w:rPr>
        <w:t xml:space="preserve">מערכת באופייה הכללי היא מערכת </w:t>
      </w:r>
      <w:r w:rsidR="00CE3381">
        <w:rPr>
          <w:rFonts w:asciiTheme="minorBidi" w:hAnsiTheme="minorBidi"/>
          <w:noProof/>
          <w:sz w:val="24"/>
          <w:szCs w:val="24"/>
        </w:rPr>
        <w:t>Online</w:t>
      </w:r>
      <w:r w:rsidR="00CE3381">
        <w:rPr>
          <w:rFonts w:asciiTheme="minorBidi" w:hAnsiTheme="minorBidi" w:hint="cs"/>
          <w:noProof/>
          <w:sz w:val="24"/>
          <w:szCs w:val="24"/>
          <w:rtl/>
        </w:rPr>
        <w:t xml:space="preserve"> התומכת בטרנזקציות, ראיית נתונים וניתוח נתונים בזמן אמת.</w:t>
      </w:r>
    </w:p>
    <w:p w14:paraId="5244870C" w14:textId="77777777" w:rsidR="008C5270" w:rsidRDefault="008C5270" w:rsidP="008C5270">
      <w:pPr>
        <w:pStyle w:val="ListParagraph"/>
        <w:bidi/>
        <w:ind w:left="1020"/>
        <w:rPr>
          <w:rFonts w:asciiTheme="minorBidi" w:hAnsiTheme="minorBidi"/>
          <w:noProof/>
          <w:sz w:val="24"/>
          <w:szCs w:val="24"/>
          <w:rtl/>
        </w:rPr>
      </w:pPr>
    </w:p>
    <w:p w14:paraId="0C860CDD" w14:textId="21807AA4" w:rsidR="008C5270" w:rsidRPr="00345B6B" w:rsidRDefault="00F431E4" w:rsidP="006C4073">
      <w:pPr>
        <w:pStyle w:val="ListParagraph"/>
        <w:numPr>
          <w:ilvl w:val="1"/>
          <w:numId w:val="25"/>
        </w:numPr>
        <w:bidi/>
        <w:rPr>
          <w:rFonts w:asciiTheme="minorBidi" w:hAnsiTheme="minorBidi"/>
          <w:b/>
          <w:bCs/>
          <w:noProof/>
          <w:sz w:val="24"/>
          <w:szCs w:val="24"/>
          <w:rPrChange w:id="485" w:author="Alon Levi" w:date="2021-11-12T13:11:00Z">
            <w:rPr>
              <w:rFonts w:asciiTheme="minorBidi" w:hAnsiTheme="minorBidi"/>
              <w:noProof/>
              <w:sz w:val="24"/>
              <w:szCs w:val="24"/>
            </w:rPr>
          </w:rPrChange>
        </w:rPr>
        <w:pPrChange w:id="486" w:author="Alon Levi" w:date="2021-11-12T12:12:00Z">
          <w:pPr>
            <w:pStyle w:val="ListParagraph"/>
            <w:numPr>
              <w:ilvl w:val="1"/>
              <w:numId w:val="3"/>
            </w:numPr>
            <w:bidi/>
            <w:ind w:left="1020" w:hanging="360"/>
          </w:pPr>
        </w:pPrChange>
      </w:pPr>
      <w:r w:rsidRPr="00345B6B">
        <w:rPr>
          <w:rFonts w:asciiTheme="minorBidi" w:hAnsiTheme="minorBidi" w:hint="cs"/>
          <w:b/>
          <w:bCs/>
          <w:noProof/>
          <w:sz w:val="24"/>
          <w:szCs w:val="24"/>
          <w:rtl/>
        </w:rPr>
        <w:t xml:space="preserve"> </w:t>
      </w:r>
      <w:r w:rsidR="00CE3381" w:rsidRPr="00345B6B">
        <w:rPr>
          <w:rFonts w:asciiTheme="minorBidi" w:hAnsiTheme="minorBidi" w:hint="cs"/>
          <w:b/>
          <w:bCs/>
          <w:noProof/>
          <w:sz w:val="24"/>
          <w:szCs w:val="24"/>
          <w:rtl/>
        </w:rPr>
        <w:t>משתמשים ומערכות משיקות</w:t>
      </w:r>
    </w:p>
    <w:p w14:paraId="58EDBC6B" w14:textId="77777777" w:rsidR="008C5270" w:rsidRPr="008C5270" w:rsidRDefault="008C5270" w:rsidP="008C5270">
      <w:pPr>
        <w:pStyle w:val="ListParagraph"/>
        <w:bidi/>
        <w:ind w:left="1020"/>
        <w:rPr>
          <w:rFonts w:asciiTheme="minorBidi" w:hAnsiTheme="minorBidi"/>
          <w:noProof/>
          <w:sz w:val="24"/>
          <w:szCs w:val="24"/>
          <w:rtl/>
        </w:rPr>
      </w:pPr>
    </w:p>
    <w:p w14:paraId="7E059C6F" w14:textId="77777777" w:rsidR="00345B6B" w:rsidRDefault="00345B6B" w:rsidP="00345B6B">
      <w:pPr>
        <w:pStyle w:val="ListParagraph"/>
        <w:bidi/>
        <w:ind w:left="1020"/>
        <w:rPr>
          <w:ins w:id="487" w:author="Alon Levi" w:date="2021-11-12T13:12:00Z"/>
          <w:rFonts w:asciiTheme="minorBidi" w:hAnsiTheme="minorBidi"/>
          <w:noProof/>
          <w:sz w:val="24"/>
          <w:szCs w:val="24"/>
          <w:rtl/>
        </w:rPr>
      </w:pPr>
      <w:ins w:id="488" w:author="Alon Levi" w:date="2021-11-12T13:12:00Z">
        <w:r>
          <w:rPr>
            <w:rFonts w:asciiTheme="minorBidi" w:hAnsiTheme="minorBidi" w:hint="cs"/>
            <w:noProof/>
            <w:sz w:val="24"/>
            <w:szCs w:val="24"/>
            <w:rtl/>
          </w:rPr>
          <w:t>פ</w:t>
        </w:r>
      </w:ins>
      <w:del w:id="489" w:author="Alon Levi" w:date="2021-11-12T13:12:00Z">
        <w:r w:rsidR="008C5270" w:rsidDel="00345B6B">
          <w:rPr>
            <w:rFonts w:asciiTheme="minorBidi" w:hAnsiTheme="minorBidi" w:hint="cs"/>
            <w:noProof/>
            <w:sz w:val="24"/>
            <w:szCs w:val="24"/>
            <w:rtl/>
          </w:rPr>
          <w:delText>פ</w:delText>
        </w:r>
      </w:del>
      <w:r w:rsidR="008C5270">
        <w:rPr>
          <w:rFonts w:asciiTheme="minorBidi" w:hAnsiTheme="minorBidi" w:hint="cs"/>
          <w:noProof/>
          <w:sz w:val="24"/>
          <w:szCs w:val="24"/>
          <w:rtl/>
        </w:rPr>
        <w:t>ירוט משתמשים אפשריים למערכת:</w:t>
      </w:r>
      <w:r w:rsidR="008C5270">
        <w:rPr>
          <w:rFonts w:asciiTheme="minorBidi" w:hAnsiTheme="minorBidi"/>
          <w:noProof/>
          <w:sz w:val="24"/>
          <w:szCs w:val="24"/>
          <w:rtl/>
        </w:rPr>
        <w:br/>
      </w:r>
      <w:ins w:id="490" w:author="Alon Levi" w:date="2021-11-12T13:10:00Z">
        <w:r w:rsidRPr="00345B6B">
          <w:rPr>
            <w:rFonts w:asciiTheme="minorBidi" w:hAnsiTheme="minorBidi" w:hint="cs"/>
            <w:noProof/>
            <w:sz w:val="24"/>
            <w:szCs w:val="24"/>
            <w:u w:val="single"/>
            <w:rtl/>
            <w:rPrChange w:id="491" w:author="Alon Levi" w:date="2021-11-12T13:13:00Z">
              <w:rPr>
                <w:rFonts w:asciiTheme="minorBidi" w:hAnsiTheme="minorBidi" w:hint="cs"/>
                <w:noProof/>
                <w:sz w:val="24"/>
                <w:szCs w:val="24"/>
                <w:rtl/>
              </w:rPr>
            </w:rPrChange>
          </w:rPr>
          <w:t>ארגון</w:t>
        </w:r>
      </w:ins>
      <w:del w:id="492" w:author="Alon Levi" w:date="2021-11-12T13:10:00Z">
        <w:r w:rsidR="008C5270" w:rsidRPr="00345B6B" w:rsidDel="00345B6B">
          <w:rPr>
            <w:rFonts w:asciiTheme="minorBidi" w:hAnsiTheme="minorBidi" w:hint="cs"/>
            <w:noProof/>
            <w:sz w:val="24"/>
            <w:szCs w:val="24"/>
            <w:u w:val="single"/>
            <w:rtl/>
            <w:rPrChange w:id="493" w:author="Alon Levi" w:date="2021-11-12T13:13:00Z">
              <w:rPr>
                <w:rFonts w:asciiTheme="minorBidi" w:hAnsiTheme="minorBidi" w:hint="cs"/>
                <w:noProof/>
                <w:sz w:val="24"/>
                <w:szCs w:val="24"/>
                <w:rtl/>
              </w:rPr>
            </w:rPrChange>
          </w:rPr>
          <w:delText>מורה או מרצה לתכנות</w:delText>
        </w:r>
      </w:del>
      <w:r w:rsidR="008C5270">
        <w:rPr>
          <w:rFonts w:asciiTheme="minorBidi" w:hAnsiTheme="minorBidi" w:hint="cs"/>
          <w:noProof/>
          <w:sz w:val="24"/>
          <w:szCs w:val="24"/>
          <w:rtl/>
        </w:rPr>
        <w:t xml:space="preserve"> </w:t>
      </w:r>
      <w:r w:rsidR="008C5270">
        <w:rPr>
          <w:rFonts w:asciiTheme="minorBidi" w:hAnsiTheme="minorBidi"/>
          <w:noProof/>
          <w:sz w:val="24"/>
          <w:szCs w:val="24"/>
          <w:rtl/>
        </w:rPr>
        <w:t>–</w:t>
      </w:r>
      <w:r w:rsidR="008C5270">
        <w:rPr>
          <w:rFonts w:asciiTheme="minorBidi" w:hAnsiTheme="minorBidi" w:hint="cs"/>
          <w:noProof/>
          <w:sz w:val="24"/>
          <w:szCs w:val="24"/>
          <w:rtl/>
        </w:rPr>
        <w:t xml:space="preserve"> גישת אדמיניסטרטור, יאופשר למשתמש זה להוסיף שאלות בנוסף למאגר הקיים, לאמוד נתונים על משתמשים רגילים או משתמשי </w:t>
      </w:r>
      <w:del w:id="494" w:author="Alon Levi" w:date="2021-11-12T13:07:00Z">
        <w:r w:rsidR="008C5270" w:rsidDel="00EC6B7A">
          <w:rPr>
            <w:rFonts w:asciiTheme="minorBidi" w:hAnsiTheme="minorBidi"/>
            <w:noProof/>
            <w:sz w:val="24"/>
            <w:szCs w:val="24"/>
          </w:rPr>
          <w:delText>Pro</w:delText>
        </w:r>
      </w:del>
      <w:ins w:id="495" w:author="Alon Levi" w:date="2021-11-12T13:07:00Z">
        <w:r w:rsidR="00EC6B7A">
          <w:rPr>
            <w:rFonts w:asciiTheme="minorBidi" w:hAnsiTheme="minorBidi" w:hint="cs"/>
            <w:noProof/>
            <w:sz w:val="24"/>
            <w:szCs w:val="24"/>
            <w:rtl/>
          </w:rPr>
          <w:t>פרמיום</w:t>
        </w:r>
      </w:ins>
      <w:r w:rsidR="008C5270">
        <w:rPr>
          <w:rFonts w:asciiTheme="minorBidi" w:hAnsiTheme="minorBidi" w:hint="cs"/>
          <w:noProof/>
          <w:sz w:val="24"/>
          <w:szCs w:val="24"/>
          <w:rtl/>
        </w:rPr>
        <w:t>.</w:t>
      </w:r>
    </w:p>
    <w:p w14:paraId="3FA4CB09" w14:textId="77777777" w:rsidR="00345B6B" w:rsidRDefault="00345B6B" w:rsidP="00345B6B">
      <w:pPr>
        <w:pStyle w:val="ListParagraph"/>
        <w:bidi/>
        <w:ind w:left="1020"/>
        <w:rPr>
          <w:ins w:id="496" w:author="Alon Levi" w:date="2021-11-12T13:12:00Z"/>
          <w:rFonts w:asciiTheme="minorBidi" w:hAnsiTheme="minorBidi"/>
          <w:noProof/>
          <w:sz w:val="24"/>
          <w:szCs w:val="24"/>
          <w:rtl/>
        </w:rPr>
      </w:pPr>
      <w:ins w:id="497" w:author="Alon Levi" w:date="2021-11-12T13:12:00Z">
        <w:r w:rsidRPr="00345B6B">
          <w:rPr>
            <w:rFonts w:asciiTheme="minorBidi" w:hAnsiTheme="minorBidi" w:hint="cs"/>
            <w:noProof/>
            <w:sz w:val="24"/>
            <w:szCs w:val="24"/>
            <w:u w:val="single"/>
            <w:rtl/>
            <w:rPrChange w:id="498" w:author="Alon Levi" w:date="2021-11-12T13:13:00Z">
              <w:rPr>
                <w:rFonts w:asciiTheme="minorBidi" w:hAnsiTheme="minorBidi" w:hint="cs"/>
                <w:noProof/>
                <w:sz w:val="24"/>
                <w:szCs w:val="24"/>
                <w:rtl/>
              </w:rPr>
            </w:rPrChange>
          </w:rPr>
          <w:t xml:space="preserve">משתמש רגיל </w:t>
        </w:r>
        <w:r>
          <w:rPr>
            <w:rFonts w:asciiTheme="minorBidi" w:hAnsiTheme="minorBidi"/>
            <w:noProof/>
            <w:sz w:val="24"/>
            <w:szCs w:val="24"/>
            <w:rtl/>
          </w:rPr>
          <w:t>–</w:t>
        </w:r>
        <w:r>
          <w:rPr>
            <w:rFonts w:asciiTheme="minorBidi" w:hAnsiTheme="minorBidi" w:hint="cs"/>
            <w:noProof/>
            <w:sz w:val="24"/>
            <w:szCs w:val="24"/>
            <w:rtl/>
          </w:rPr>
          <w:t xml:space="preserve"> גישה לקורס אחד בלבד של </w:t>
        </w:r>
        <w:r>
          <w:rPr>
            <w:rFonts w:asciiTheme="minorBidi" w:hAnsiTheme="minorBidi" w:hint="cs"/>
            <w:noProof/>
            <w:sz w:val="24"/>
            <w:szCs w:val="24"/>
          </w:rPr>
          <w:t>P</w:t>
        </w:r>
        <w:r>
          <w:rPr>
            <w:rFonts w:asciiTheme="minorBidi" w:hAnsiTheme="minorBidi"/>
            <w:noProof/>
            <w:sz w:val="24"/>
            <w:szCs w:val="24"/>
          </w:rPr>
          <w:t>ython</w:t>
        </w:r>
        <w:r>
          <w:rPr>
            <w:rFonts w:asciiTheme="minorBidi" w:hAnsiTheme="minorBidi" w:hint="cs"/>
            <w:noProof/>
            <w:sz w:val="24"/>
            <w:szCs w:val="24"/>
            <w:rtl/>
          </w:rPr>
          <w:t xml:space="preserve"> אם מוגבלויות שימוש.</w:t>
        </w:r>
      </w:ins>
    </w:p>
    <w:p w14:paraId="092C954A" w14:textId="1F2163C9" w:rsidR="008C5270" w:rsidRPr="00345B6B" w:rsidDel="00345B6B" w:rsidRDefault="00345B6B" w:rsidP="00345B6B">
      <w:pPr>
        <w:pStyle w:val="ListParagraph"/>
        <w:bidi/>
        <w:ind w:left="1020"/>
        <w:rPr>
          <w:del w:id="499" w:author="Alon Levi" w:date="2021-11-12T13:10:00Z"/>
          <w:rFonts w:asciiTheme="minorBidi" w:hAnsiTheme="minorBidi"/>
          <w:noProof/>
          <w:sz w:val="24"/>
          <w:szCs w:val="24"/>
          <w:u w:val="single"/>
          <w:rtl/>
          <w:rPrChange w:id="500" w:author="Alon Levi" w:date="2021-11-12T13:13:00Z">
            <w:rPr>
              <w:del w:id="501" w:author="Alon Levi" w:date="2021-11-12T13:10:00Z"/>
              <w:rFonts w:asciiTheme="minorBidi" w:hAnsiTheme="minorBidi"/>
              <w:noProof/>
              <w:sz w:val="24"/>
              <w:szCs w:val="24"/>
              <w:rtl/>
            </w:rPr>
          </w:rPrChange>
        </w:rPr>
        <w:pPrChange w:id="502" w:author="Alon Levi" w:date="2021-11-12T13:12:00Z">
          <w:pPr>
            <w:pStyle w:val="ListParagraph"/>
            <w:bidi/>
            <w:ind w:left="1020"/>
          </w:pPr>
        </w:pPrChange>
      </w:pPr>
      <w:ins w:id="503" w:author="Alon Levi" w:date="2021-11-12T13:13:00Z">
        <w:r w:rsidRPr="00345B6B">
          <w:rPr>
            <w:rFonts w:asciiTheme="minorBidi" w:hAnsiTheme="minorBidi" w:hint="cs"/>
            <w:noProof/>
            <w:sz w:val="24"/>
            <w:szCs w:val="24"/>
            <w:u w:val="single"/>
            <w:rtl/>
            <w:rPrChange w:id="504" w:author="Alon Levi" w:date="2021-11-12T13:13:00Z">
              <w:rPr>
                <w:rFonts w:asciiTheme="minorBidi" w:hAnsiTheme="minorBidi" w:hint="cs"/>
                <w:noProof/>
                <w:sz w:val="24"/>
                <w:szCs w:val="24"/>
                <w:rtl/>
              </w:rPr>
            </w:rPrChange>
          </w:rPr>
          <w:t>משתמש פרמיום</w:t>
        </w:r>
        <w:r>
          <w:rPr>
            <w:rFonts w:asciiTheme="minorBidi" w:hAnsiTheme="minorBidi" w:hint="cs"/>
            <w:noProof/>
            <w:sz w:val="24"/>
            <w:szCs w:val="24"/>
            <w:rtl/>
          </w:rPr>
          <w:t xml:space="preserve"> </w:t>
        </w:r>
        <w:r>
          <w:rPr>
            <w:rFonts w:asciiTheme="minorBidi" w:hAnsiTheme="minorBidi"/>
            <w:noProof/>
            <w:sz w:val="24"/>
            <w:szCs w:val="24"/>
            <w:rtl/>
          </w:rPr>
          <w:t>–</w:t>
        </w:r>
        <w:r>
          <w:rPr>
            <w:rFonts w:asciiTheme="minorBidi" w:hAnsiTheme="minorBidi" w:hint="cs"/>
            <w:noProof/>
            <w:sz w:val="24"/>
            <w:szCs w:val="24"/>
            <w:rtl/>
          </w:rPr>
          <w:t xml:space="preserve"> גישה לכל התוכן הלימודי ו</w:t>
        </w:r>
      </w:ins>
      <w:ins w:id="505" w:author="Alon Levi" w:date="2021-11-12T13:14:00Z">
        <w:r>
          <w:rPr>
            <w:rFonts w:asciiTheme="minorBidi" w:hAnsiTheme="minorBidi" w:hint="cs"/>
            <w:noProof/>
            <w:sz w:val="24"/>
            <w:szCs w:val="24"/>
            <w:rtl/>
          </w:rPr>
          <w:t>הטבות שימוש רבות.</w:t>
        </w:r>
      </w:ins>
      <w:ins w:id="506" w:author="Alon Levi" w:date="2021-11-12T13:11:00Z">
        <w:r w:rsidRPr="00345B6B">
          <w:rPr>
            <w:rFonts w:asciiTheme="minorBidi" w:hAnsiTheme="minorBidi"/>
            <w:noProof/>
            <w:sz w:val="24"/>
            <w:szCs w:val="24"/>
            <w:u w:val="single"/>
            <w:rtl/>
            <w:rPrChange w:id="507" w:author="Alon Levi" w:date="2021-11-12T13:13:00Z">
              <w:rPr>
                <w:rFonts w:asciiTheme="minorBidi" w:hAnsiTheme="minorBidi"/>
                <w:noProof/>
                <w:sz w:val="24"/>
                <w:szCs w:val="24"/>
                <w:rtl/>
              </w:rPr>
            </w:rPrChange>
          </w:rPr>
          <w:br/>
        </w:r>
      </w:ins>
      <w:r w:rsidR="008C5270" w:rsidRPr="00345B6B">
        <w:rPr>
          <w:rFonts w:asciiTheme="minorBidi" w:hAnsiTheme="minorBidi"/>
          <w:noProof/>
          <w:sz w:val="24"/>
          <w:szCs w:val="24"/>
          <w:u w:val="single"/>
          <w:rtl/>
          <w:rPrChange w:id="508" w:author="Alon Levi" w:date="2021-11-12T13:13:00Z">
            <w:rPr>
              <w:rFonts w:asciiTheme="minorBidi" w:hAnsiTheme="minorBidi"/>
              <w:noProof/>
              <w:sz w:val="24"/>
              <w:szCs w:val="24"/>
              <w:rtl/>
            </w:rPr>
          </w:rPrChange>
        </w:rPr>
        <w:br/>
      </w:r>
      <w:del w:id="509" w:author="Alon Levi" w:date="2021-11-12T13:10:00Z">
        <w:r w:rsidR="008C5270" w:rsidRPr="00345B6B" w:rsidDel="00345B6B">
          <w:rPr>
            <w:rFonts w:asciiTheme="minorBidi" w:hAnsiTheme="minorBidi" w:hint="cs"/>
            <w:noProof/>
            <w:sz w:val="24"/>
            <w:szCs w:val="24"/>
            <w:u w:val="single"/>
            <w:rtl/>
            <w:rPrChange w:id="510" w:author="Alon Levi" w:date="2021-11-12T13:13:00Z">
              <w:rPr>
                <w:rFonts w:asciiTheme="minorBidi" w:hAnsiTheme="minorBidi" w:hint="cs"/>
                <w:noProof/>
                <w:sz w:val="24"/>
                <w:szCs w:val="24"/>
                <w:rtl/>
              </w:rPr>
            </w:rPrChange>
          </w:rPr>
          <w:delText xml:space="preserve">תלמידים במכללה </w:delText>
        </w:r>
        <w:r w:rsidR="008C5270" w:rsidRPr="00345B6B" w:rsidDel="00345B6B">
          <w:rPr>
            <w:rFonts w:asciiTheme="minorBidi" w:hAnsiTheme="minorBidi"/>
            <w:noProof/>
            <w:sz w:val="24"/>
            <w:szCs w:val="24"/>
            <w:u w:val="single"/>
            <w:rtl/>
            <w:rPrChange w:id="511" w:author="Alon Levi" w:date="2021-11-12T13:13:00Z">
              <w:rPr>
                <w:rFonts w:asciiTheme="minorBidi" w:hAnsiTheme="minorBidi"/>
                <w:noProof/>
                <w:sz w:val="24"/>
                <w:szCs w:val="24"/>
                <w:rtl/>
              </w:rPr>
            </w:rPrChange>
          </w:rPr>
          <w:delText>–</w:delText>
        </w:r>
        <w:r w:rsidR="008C5270" w:rsidRPr="00345B6B" w:rsidDel="00345B6B">
          <w:rPr>
            <w:rFonts w:asciiTheme="minorBidi" w:hAnsiTheme="minorBidi" w:hint="cs"/>
            <w:noProof/>
            <w:sz w:val="24"/>
            <w:szCs w:val="24"/>
            <w:u w:val="single"/>
            <w:rtl/>
            <w:rPrChange w:id="512" w:author="Alon Levi" w:date="2021-11-12T13:13:00Z">
              <w:rPr>
                <w:rFonts w:asciiTheme="minorBidi" w:hAnsiTheme="minorBidi" w:hint="cs"/>
                <w:noProof/>
                <w:sz w:val="24"/>
                <w:szCs w:val="24"/>
                <w:rtl/>
              </w:rPr>
            </w:rPrChange>
          </w:rPr>
          <w:delText xml:space="preserve"> גישת משתמש </w:delText>
        </w:r>
      </w:del>
      <w:del w:id="513" w:author="Alon Levi" w:date="2021-11-12T13:07:00Z">
        <w:r w:rsidR="008C5270" w:rsidRPr="00345B6B" w:rsidDel="00EC6B7A">
          <w:rPr>
            <w:rFonts w:asciiTheme="minorBidi" w:hAnsiTheme="minorBidi"/>
            <w:noProof/>
            <w:sz w:val="24"/>
            <w:szCs w:val="24"/>
            <w:u w:val="single"/>
            <w:rPrChange w:id="514" w:author="Alon Levi" w:date="2021-11-12T13:13:00Z">
              <w:rPr>
                <w:rFonts w:asciiTheme="minorBidi" w:hAnsiTheme="minorBidi"/>
                <w:noProof/>
                <w:sz w:val="24"/>
                <w:szCs w:val="24"/>
              </w:rPr>
            </w:rPrChange>
          </w:rPr>
          <w:delText>Pro</w:delText>
        </w:r>
      </w:del>
      <w:del w:id="515" w:author="Alon Levi" w:date="2021-11-12T13:10:00Z">
        <w:r w:rsidR="008C5270" w:rsidRPr="00345B6B" w:rsidDel="00345B6B">
          <w:rPr>
            <w:rFonts w:asciiTheme="minorBidi" w:hAnsiTheme="minorBidi" w:hint="cs"/>
            <w:noProof/>
            <w:sz w:val="24"/>
            <w:szCs w:val="24"/>
            <w:u w:val="single"/>
            <w:rtl/>
            <w:rPrChange w:id="516" w:author="Alon Levi" w:date="2021-11-12T13:13:00Z">
              <w:rPr>
                <w:rFonts w:asciiTheme="minorBidi" w:hAnsiTheme="minorBidi" w:hint="cs"/>
                <w:noProof/>
                <w:sz w:val="24"/>
                <w:szCs w:val="24"/>
                <w:rtl/>
              </w:rPr>
            </w:rPrChange>
          </w:rPr>
          <w:delText>, ניתנת גישה לסטונטים בהעלאת מסמכים המאשרים את היותם סטודנטים למקצועות הקשורים לתכנות, בהינתן סכום חלקי ממוסד הלימודים.</w:delText>
        </w:r>
      </w:del>
    </w:p>
    <w:p w14:paraId="44B9EEB7" w14:textId="5301F615" w:rsidR="008C5270" w:rsidRPr="00345B6B" w:rsidDel="00345B6B" w:rsidRDefault="008C5270" w:rsidP="00345B6B">
      <w:pPr>
        <w:pStyle w:val="ListParagraph"/>
        <w:bidi/>
        <w:ind w:left="1020"/>
        <w:rPr>
          <w:del w:id="517" w:author="Alon Levi" w:date="2021-11-12T13:10:00Z"/>
          <w:rFonts w:asciiTheme="minorBidi" w:hAnsiTheme="minorBidi"/>
          <w:noProof/>
          <w:sz w:val="24"/>
          <w:szCs w:val="24"/>
          <w:u w:val="single"/>
          <w:rtl/>
          <w:rPrChange w:id="518" w:author="Alon Levi" w:date="2021-11-12T13:13:00Z">
            <w:rPr>
              <w:del w:id="519" w:author="Alon Levi" w:date="2021-11-12T13:10:00Z"/>
              <w:rFonts w:asciiTheme="minorBidi" w:hAnsiTheme="minorBidi"/>
              <w:noProof/>
              <w:sz w:val="24"/>
              <w:szCs w:val="24"/>
              <w:rtl/>
            </w:rPr>
          </w:rPrChange>
        </w:rPr>
        <w:pPrChange w:id="520" w:author="Alon Levi" w:date="2021-11-12T13:10:00Z">
          <w:pPr>
            <w:pStyle w:val="ListParagraph"/>
            <w:bidi/>
            <w:ind w:left="1020"/>
          </w:pPr>
        </w:pPrChange>
      </w:pPr>
      <w:del w:id="521" w:author="Alon Levi" w:date="2021-11-12T13:10:00Z">
        <w:r w:rsidRPr="00345B6B" w:rsidDel="00345B6B">
          <w:rPr>
            <w:rFonts w:asciiTheme="minorBidi" w:hAnsiTheme="minorBidi" w:hint="cs"/>
            <w:noProof/>
            <w:sz w:val="24"/>
            <w:szCs w:val="24"/>
            <w:u w:val="single"/>
            <w:rtl/>
            <w:rPrChange w:id="522" w:author="Alon Levi" w:date="2021-11-12T13:13:00Z">
              <w:rPr>
                <w:rFonts w:asciiTheme="minorBidi" w:hAnsiTheme="minorBidi" w:hint="cs"/>
                <w:noProof/>
                <w:sz w:val="24"/>
                <w:szCs w:val="24"/>
                <w:rtl/>
              </w:rPr>
            </w:rPrChange>
          </w:rPr>
          <w:delText>יאופשר למשתמש ללמוד מספר שפות ומספר נושאים כגון:</w:delText>
        </w:r>
        <w:r w:rsidRPr="00345B6B" w:rsidDel="00345B6B">
          <w:rPr>
            <w:rFonts w:asciiTheme="minorBidi" w:hAnsiTheme="minorBidi" w:hint="cs"/>
            <w:noProof/>
            <w:sz w:val="24"/>
            <w:szCs w:val="24"/>
            <w:u w:val="single"/>
            <w:rPrChange w:id="523" w:author="Alon Levi" w:date="2021-11-12T13:13:00Z">
              <w:rPr>
                <w:rFonts w:asciiTheme="minorBidi" w:hAnsiTheme="minorBidi" w:hint="cs"/>
                <w:noProof/>
                <w:sz w:val="24"/>
                <w:szCs w:val="24"/>
              </w:rPr>
            </w:rPrChange>
          </w:rPr>
          <w:delText xml:space="preserve"> </w:delText>
        </w:r>
        <w:r w:rsidRPr="00345B6B" w:rsidDel="00345B6B">
          <w:rPr>
            <w:rFonts w:asciiTheme="minorBidi" w:hAnsiTheme="minorBidi" w:hint="cs"/>
            <w:noProof/>
            <w:sz w:val="24"/>
            <w:szCs w:val="24"/>
            <w:u w:val="single"/>
            <w:rtl/>
            <w:rPrChange w:id="524" w:author="Alon Levi" w:date="2021-11-12T13:13:00Z">
              <w:rPr>
                <w:rFonts w:asciiTheme="minorBidi" w:hAnsiTheme="minorBidi" w:hint="cs"/>
                <w:noProof/>
                <w:sz w:val="24"/>
                <w:szCs w:val="24"/>
                <w:rtl/>
              </w:rPr>
            </w:rPrChange>
          </w:rPr>
          <w:delText xml:space="preserve"> </w:delText>
        </w:r>
        <w:r w:rsidRPr="00345B6B" w:rsidDel="00345B6B">
          <w:rPr>
            <w:rFonts w:asciiTheme="minorBidi" w:hAnsiTheme="minorBidi" w:hint="cs"/>
            <w:noProof/>
            <w:sz w:val="24"/>
            <w:szCs w:val="24"/>
            <w:u w:val="single"/>
            <w:rPrChange w:id="525" w:author="Alon Levi" w:date="2021-11-12T13:13:00Z">
              <w:rPr>
                <w:rFonts w:asciiTheme="minorBidi" w:hAnsiTheme="minorBidi" w:hint="cs"/>
                <w:noProof/>
                <w:sz w:val="24"/>
                <w:szCs w:val="24"/>
              </w:rPr>
            </w:rPrChange>
          </w:rPr>
          <w:delText>OOP</w:delText>
        </w:r>
        <w:r w:rsidRPr="00345B6B" w:rsidDel="00345B6B">
          <w:rPr>
            <w:rFonts w:asciiTheme="minorBidi" w:hAnsiTheme="minorBidi" w:hint="cs"/>
            <w:noProof/>
            <w:sz w:val="24"/>
            <w:szCs w:val="24"/>
            <w:u w:val="single"/>
            <w:rtl/>
            <w:rPrChange w:id="526" w:author="Alon Levi" w:date="2021-11-12T13:13:00Z">
              <w:rPr>
                <w:rFonts w:asciiTheme="minorBidi" w:hAnsiTheme="minorBidi" w:hint="cs"/>
                <w:noProof/>
                <w:sz w:val="24"/>
                <w:szCs w:val="24"/>
                <w:rtl/>
              </w:rPr>
            </w:rPrChange>
          </w:rPr>
          <w:delText xml:space="preserve">, הקצאות דינמיות, </w:delText>
        </w:r>
        <w:r w:rsidRPr="00345B6B" w:rsidDel="00345B6B">
          <w:rPr>
            <w:rFonts w:asciiTheme="minorBidi" w:hAnsiTheme="minorBidi"/>
            <w:noProof/>
            <w:sz w:val="24"/>
            <w:szCs w:val="24"/>
            <w:u w:val="single"/>
            <w:rPrChange w:id="527" w:author="Alon Levi" w:date="2021-11-12T13:13:00Z">
              <w:rPr>
                <w:rFonts w:asciiTheme="minorBidi" w:hAnsiTheme="minorBidi"/>
                <w:noProof/>
                <w:sz w:val="24"/>
                <w:szCs w:val="24"/>
              </w:rPr>
            </w:rPrChange>
          </w:rPr>
          <w:delText>Structs</w:delText>
        </w:r>
        <w:r w:rsidRPr="00345B6B" w:rsidDel="00345B6B">
          <w:rPr>
            <w:rFonts w:asciiTheme="minorBidi" w:hAnsiTheme="minorBidi" w:hint="cs"/>
            <w:noProof/>
            <w:sz w:val="24"/>
            <w:szCs w:val="24"/>
            <w:u w:val="single"/>
            <w:rtl/>
            <w:rPrChange w:id="528" w:author="Alon Levi" w:date="2021-11-12T13:13:00Z">
              <w:rPr>
                <w:rFonts w:asciiTheme="minorBidi" w:hAnsiTheme="minorBidi" w:hint="cs"/>
                <w:noProof/>
                <w:sz w:val="24"/>
                <w:szCs w:val="24"/>
                <w:rtl/>
              </w:rPr>
            </w:rPrChange>
          </w:rPr>
          <w:delText>, ועוד.</w:delText>
        </w:r>
      </w:del>
    </w:p>
    <w:p w14:paraId="3D24463E" w14:textId="5DEC73A9" w:rsidR="008C5270" w:rsidRPr="00345B6B" w:rsidDel="00B6333E" w:rsidRDefault="008C5270" w:rsidP="00345B6B">
      <w:pPr>
        <w:pStyle w:val="ListParagraph"/>
        <w:bidi/>
        <w:ind w:left="1020"/>
        <w:rPr>
          <w:del w:id="529" w:author="Alon Levi" w:date="2021-11-12T13:05:00Z"/>
          <w:rFonts w:asciiTheme="minorBidi" w:hAnsiTheme="minorBidi"/>
          <w:noProof/>
          <w:sz w:val="24"/>
          <w:szCs w:val="24"/>
          <w:u w:val="single"/>
          <w:rtl/>
          <w:rPrChange w:id="530" w:author="Alon Levi" w:date="2021-11-12T13:13:00Z">
            <w:rPr>
              <w:del w:id="531" w:author="Alon Levi" w:date="2021-11-12T13:05:00Z"/>
              <w:rFonts w:asciiTheme="minorBidi" w:hAnsiTheme="minorBidi"/>
              <w:noProof/>
              <w:sz w:val="24"/>
              <w:szCs w:val="24"/>
              <w:rtl/>
            </w:rPr>
          </w:rPrChange>
        </w:rPr>
        <w:pPrChange w:id="532" w:author="Alon Levi" w:date="2021-11-12T13:10:00Z">
          <w:pPr>
            <w:pStyle w:val="ListParagraph"/>
            <w:bidi/>
            <w:ind w:left="1020"/>
          </w:pPr>
        </w:pPrChange>
      </w:pPr>
      <w:del w:id="533" w:author="Alon Levi" w:date="2021-11-12T13:10:00Z">
        <w:r w:rsidRPr="00345B6B" w:rsidDel="00345B6B">
          <w:rPr>
            <w:rFonts w:asciiTheme="minorBidi" w:hAnsiTheme="minorBidi" w:hint="cs"/>
            <w:noProof/>
            <w:sz w:val="24"/>
            <w:szCs w:val="24"/>
            <w:u w:val="single"/>
            <w:rtl/>
            <w:rPrChange w:id="534" w:author="Alon Levi" w:date="2021-11-12T13:13:00Z">
              <w:rPr>
                <w:rFonts w:asciiTheme="minorBidi" w:hAnsiTheme="minorBidi" w:hint="cs"/>
                <w:noProof/>
                <w:sz w:val="24"/>
                <w:szCs w:val="24"/>
                <w:rtl/>
              </w:rPr>
            </w:rPrChange>
          </w:rPr>
          <w:delText xml:space="preserve">אנשים עצמיים </w:delText>
        </w:r>
        <w:r w:rsidRPr="00345B6B" w:rsidDel="00345B6B">
          <w:rPr>
            <w:rFonts w:asciiTheme="minorBidi" w:hAnsiTheme="minorBidi"/>
            <w:noProof/>
            <w:sz w:val="24"/>
            <w:szCs w:val="24"/>
            <w:u w:val="single"/>
            <w:rtl/>
            <w:rPrChange w:id="535" w:author="Alon Levi" w:date="2021-11-12T13:13:00Z">
              <w:rPr>
                <w:rFonts w:asciiTheme="minorBidi" w:hAnsiTheme="minorBidi"/>
                <w:noProof/>
                <w:sz w:val="24"/>
                <w:szCs w:val="24"/>
                <w:rtl/>
              </w:rPr>
            </w:rPrChange>
          </w:rPr>
          <w:delText>–</w:delText>
        </w:r>
        <w:r w:rsidRPr="00345B6B" w:rsidDel="00345B6B">
          <w:rPr>
            <w:rFonts w:asciiTheme="minorBidi" w:hAnsiTheme="minorBidi" w:hint="cs"/>
            <w:noProof/>
            <w:sz w:val="24"/>
            <w:szCs w:val="24"/>
            <w:u w:val="single"/>
            <w:rtl/>
            <w:rPrChange w:id="536" w:author="Alon Levi" w:date="2021-11-12T13:13:00Z">
              <w:rPr>
                <w:rFonts w:asciiTheme="minorBidi" w:hAnsiTheme="minorBidi" w:hint="cs"/>
                <w:noProof/>
                <w:sz w:val="24"/>
                <w:szCs w:val="24"/>
                <w:rtl/>
              </w:rPr>
            </w:rPrChange>
          </w:rPr>
          <w:delText xml:space="preserve"> גישת משתמש רגיל, יאופשר למשתמשים אלה ללמוד אך ורק את השפה </w:delText>
        </w:r>
      </w:del>
      <w:del w:id="537" w:author="Alon Levi" w:date="2021-11-12T13:07:00Z">
        <w:r w:rsidRPr="00345B6B" w:rsidDel="00EC6B7A">
          <w:rPr>
            <w:rFonts w:asciiTheme="minorBidi" w:hAnsiTheme="minorBidi" w:hint="cs"/>
            <w:noProof/>
            <w:sz w:val="24"/>
            <w:szCs w:val="24"/>
            <w:u w:val="single"/>
            <w:rPrChange w:id="538" w:author="Alon Levi" w:date="2021-11-12T13:13:00Z">
              <w:rPr>
                <w:rFonts w:asciiTheme="minorBidi" w:hAnsiTheme="minorBidi" w:hint="cs"/>
                <w:noProof/>
                <w:sz w:val="24"/>
                <w:szCs w:val="24"/>
              </w:rPr>
            </w:rPrChange>
          </w:rPr>
          <w:delText>C</w:delText>
        </w:r>
      </w:del>
      <w:del w:id="539" w:author="Alon Levi" w:date="2021-11-12T13:10:00Z">
        <w:r w:rsidRPr="00345B6B" w:rsidDel="00345B6B">
          <w:rPr>
            <w:rFonts w:asciiTheme="minorBidi" w:hAnsiTheme="minorBidi" w:hint="cs"/>
            <w:noProof/>
            <w:sz w:val="24"/>
            <w:szCs w:val="24"/>
            <w:u w:val="single"/>
            <w:rtl/>
            <w:rPrChange w:id="540" w:author="Alon Levi" w:date="2021-11-12T13:13:00Z">
              <w:rPr>
                <w:rFonts w:asciiTheme="minorBidi" w:hAnsiTheme="minorBidi" w:hint="cs"/>
                <w:noProof/>
                <w:sz w:val="24"/>
                <w:szCs w:val="24"/>
                <w:rtl/>
              </w:rPr>
            </w:rPrChange>
          </w:rPr>
          <w:delText xml:space="preserve"> ללא אופציה ללמוד </w:delText>
        </w:r>
      </w:del>
      <w:del w:id="541" w:author="Alon Levi" w:date="2021-11-12T13:08:00Z">
        <w:r w:rsidRPr="00345B6B" w:rsidDel="00EC6B7A">
          <w:rPr>
            <w:rFonts w:asciiTheme="minorBidi" w:hAnsiTheme="minorBidi" w:hint="cs"/>
            <w:noProof/>
            <w:sz w:val="24"/>
            <w:szCs w:val="24"/>
            <w:u w:val="single"/>
            <w:rtl/>
            <w:rPrChange w:id="542" w:author="Alon Levi" w:date="2021-11-12T13:13:00Z">
              <w:rPr>
                <w:rFonts w:asciiTheme="minorBidi" w:hAnsiTheme="minorBidi" w:hint="cs"/>
                <w:noProof/>
                <w:sz w:val="24"/>
                <w:szCs w:val="24"/>
                <w:rtl/>
              </w:rPr>
            </w:rPrChange>
          </w:rPr>
          <w:delText>הקצאות דינמיות ו</w:delText>
        </w:r>
        <w:r w:rsidR="00D703CA" w:rsidRPr="00345B6B" w:rsidDel="00EC6B7A">
          <w:rPr>
            <w:rFonts w:asciiTheme="minorBidi" w:hAnsiTheme="minorBidi" w:hint="cs"/>
            <w:noProof/>
            <w:sz w:val="24"/>
            <w:szCs w:val="24"/>
            <w:u w:val="single"/>
            <w:rtl/>
            <w:rPrChange w:id="543" w:author="Alon Levi" w:date="2021-11-12T13:13:00Z">
              <w:rPr>
                <w:rFonts w:asciiTheme="minorBidi" w:hAnsiTheme="minorBidi" w:hint="cs"/>
                <w:noProof/>
                <w:sz w:val="24"/>
                <w:szCs w:val="24"/>
                <w:rtl/>
              </w:rPr>
            </w:rPrChange>
          </w:rPr>
          <w:delText>-</w:delText>
        </w:r>
        <w:r w:rsidRPr="00345B6B" w:rsidDel="00EC6B7A">
          <w:rPr>
            <w:rFonts w:asciiTheme="minorBidi" w:hAnsiTheme="minorBidi"/>
            <w:noProof/>
            <w:sz w:val="24"/>
            <w:szCs w:val="24"/>
            <w:u w:val="single"/>
            <w:rPrChange w:id="544" w:author="Alon Levi" w:date="2021-11-12T13:13:00Z">
              <w:rPr>
                <w:rFonts w:asciiTheme="minorBidi" w:hAnsiTheme="minorBidi"/>
                <w:noProof/>
                <w:sz w:val="24"/>
                <w:szCs w:val="24"/>
              </w:rPr>
            </w:rPrChange>
          </w:rPr>
          <w:delText>Struct</w:delText>
        </w:r>
      </w:del>
      <w:del w:id="545" w:author="Alon Levi" w:date="2021-11-12T13:10:00Z">
        <w:r w:rsidRPr="00345B6B" w:rsidDel="00345B6B">
          <w:rPr>
            <w:rFonts w:asciiTheme="minorBidi" w:hAnsiTheme="minorBidi" w:hint="cs"/>
            <w:noProof/>
            <w:sz w:val="24"/>
            <w:szCs w:val="24"/>
            <w:u w:val="single"/>
            <w:rtl/>
            <w:rPrChange w:id="546" w:author="Alon Levi" w:date="2021-11-12T13:13:00Z">
              <w:rPr>
                <w:rFonts w:asciiTheme="minorBidi" w:hAnsiTheme="minorBidi" w:hint="cs"/>
                <w:noProof/>
                <w:sz w:val="24"/>
                <w:szCs w:val="24"/>
                <w:rtl/>
              </w:rPr>
            </w:rPrChange>
          </w:rPr>
          <w:delText>.</w:delText>
        </w:r>
      </w:del>
    </w:p>
    <w:p w14:paraId="33A78148" w14:textId="5E959A81" w:rsidR="008C5270" w:rsidRPr="00345B6B" w:rsidDel="00ED3919" w:rsidRDefault="008C5270" w:rsidP="00345B6B">
      <w:pPr>
        <w:pStyle w:val="ListParagraph"/>
        <w:bidi/>
        <w:ind w:left="1020"/>
        <w:rPr>
          <w:del w:id="547" w:author="Alon Levi" w:date="2021-11-12T13:14:00Z"/>
          <w:noProof/>
          <w:u w:val="single"/>
          <w:rtl/>
          <w:rPrChange w:id="548" w:author="Alon Levi" w:date="2021-11-12T13:13:00Z">
            <w:rPr>
              <w:del w:id="549" w:author="Alon Levi" w:date="2021-11-12T13:14:00Z"/>
              <w:noProof/>
              <w:rtl/>
            </w:rPr>
          </w:rPrChange>
        </w:rPr>
      </w:pPr>
      <w:del w:id="550" w:author="Alon Levi" w:date="2021-11-12T13:10:00Z">
        <w:r w:rsidRPr="00345B6B" w:rsidDel="00345B6B">
          <w:rPr>
            <w:rFonts w:hint="cs"/>
            <w:noProof/>
            <w:u w:val="single"/>
            <w:rtl/>
            <w:rPrChange w:id="551" w:author="Alon Levi" w:date="2021-11-12T13:13:00Z">
              <w:rPr>
                <w:rFonts w:hint="cs"/>
                <w:noProof/>
                <w:rtl/>
              </w:rPr>
            </w:rPrChange>
          </w:rPr>
          <w:delText xml:space="preserve">מערכת ענ"א בנקאית </w:delText>
        </w:r>
        <w:r w:rsidRPr="00345B6B" w:rsidDel="00345B6B">
          <w:rPr>
            <w:noProof/>
            <w:u w:val="single"/>
            <w:rtl/>
            <w:rPrChange w:id="552" w:author="Alon Levi" w:date="2021-11-12T13:13:00Z">
              <w:rPr>
                <w:noProof/>
                <w:rtl/>
              </w:rPr>
            </w:rPrChange>
          </w:rPr>
          <w:delText>–</w:delText>
        </w:r>
        <w:r w:rsidRPr="00345B6B" w:rsidDel="00345B6B">
          <w:rPr>
            <w:rFonts w:hint="cs"/>
            <w:noProof/>
            <w:u w:val="single"/>
            <w:rtl/>
            <w:rPrChange w:id="553" w:author="Alon Levi" w:date="2021-11-12T13:13:00Z">
              <w:rPr>
                <w:rFonts w:hint="cs"/>
                <w:noProof/>
                <w:rtl/>
              </w:rPr>
            </w:rPrChange>
          </w:rPr>
          <w:delText xml:space="preserve"> אשרת גישה לאשראי על מנת לבצע רכישה של מנוי </w:delText>
        </w:r>
        <w:r w:rsidRPr="00345B6B" w:rsidDel="00345B6B">
          <w:rPr>
            <w:noProof/>
            <w:u w:val="single"/>
            <w:rPrChange w:id="554" w:author="Alon Levi" w:date="2021-11-12T13:13:00Z">
              <w:rPr>
                <w:noProof/>
              </w:rPr>
            </w:rPrChange>
          </w:rPr>
          <w:delText>Pro</w:delText>
        </w:r>
        <w:r w:rsidRPr="00345B6B" w:rsidDel="00345B6B">
          <w:rPr>
            <w:rFonts w:hint="cs"/>
            <w:noProof/>
            <w:u w:val="single"/>
            <w:rtl/>
            <w:rPrChange w:id="555" w:author="Alon Levi" w:date="2021-11-12T13:13:00Z">
              <w:rPr>
                <w:rFonts w:hint="cs"/>
                <w:noProof/>
                <w:rtl/>
              </w:rPr>
            </w:rPrChange>
          </w:rPr>
          <w:delText>.</w:delText>
        </w:r>
      </w:del>
    </w:p>
    <w:p w14:paraId="764A6164" w14:textId="2BED19ED" w:rsidR="008C5270" w:rsidDel="00B6333E" w:rsidRDefault="008C5270" w:rsidP="00770621">
      <w:pPr>
        <w:bidi/>
        <w:rPr>
          <w:del w:id="556" w:author="Alon Levi" w:date="2021-11-12T12:13:00Z"/>
          <w:rFonts w:asciiTheme="minorBidi" w:hAnsiTheme="minorBidi"/>
          <w:b/>
          <w:bCs/>
          <w:noProof/>
          <w:sz w:val="24"/>
          <w:szCs w:val="24"/>
          <w:rtl/>
        </w:rPr>
      </w:pPr>
    </w:p>
    <w:p w14:paraId="35B1DF40" w14:textId="72D344F8" w:rsidR="003B1936" w:rsidRPr="00ED3919" w:rsidRDefault="003B1936" w:rsidP="00ED3919">
      <w:pPr>
        <w:pStyle w:val="ListParagraph"/>
        <w:bidi/>
        <w:ind w:left="1020"/>
        <w:rPr>
          <w:noProof/>
        </w:rPr>
      </w:pPr>
    </w:p>
    <w:p w14:paraId="50D090AD" w14:textId="50B54766" w:rsidR="008C5270" w:rsidRPr="008C5270" w:rsidRDefault="008C5270" w:rsidP="008C5270">
      <w:pPr>
        <w:pStyle w:val="ListParagraph"/>
        <w:numPr>
          <w:ilvl w:val="1"/>
          <w:numId w:val="12"/>
        </w:numPr>
        <w:bidi/>
        <w:rPr>
          <w:rFonts w:asciiTheme="minorBidi" w:hAnsiTheme="minorBidi"/>
          <w:noProof/>
          <w:sz w:val="24"/>
          <w:szCs w:val="24"/>
        </w:rPr>
      </w:pPr>
      <w:r w:rsidRPr="008C5270">
        <w:rPr>
          <w:rFonts w:asciiTheme="minorBidi" w:hAnsiTheme="minorBidi" w:hint="cs"/>
          <w:b/>
          <w:bCs/>
          <w:noProof/>
          <w:sz w:val="24"/>
          <w:szCs w:val="24"/>
          <w:rtl/>
        </w:rPr>
        <w:t xml:space="preserve"> </w:t>
      </w:r>
      <w:r>
        <w:rPr>
          <w:rFonts w:asciiTheme="minorBidi" w:hAnsiTheme="minorBidi" w:hint="cs"/>
          <w:b/>
          <w:bCs/>
          <w:noProof/>
          <w:sz w:val="24"/>
          <w:szCs w:val="24"/>
          <w:rtl/>
        </w:rPr>
        <w:t>דו"חות</w:t>
      </w:r>
    </w:p>
    <w:p w14:paraId="5580F4F0" w14:textId="4F416FB5" w:rsidR="008C5270" w:rsidRDefault="008C5270" w:rsidP="008C5270">
      <w:pPr>
        <w:pStyle w:val="ListParagraph"/>
        <w:bidi/>
        <w:ind w:left="1128"/>
        <w:rPr>
          <w:rFonts w:asciiTheme="minorBidi" w:hAnsiTheme="minorBidi"/>
          <w:b/>
          <w:bCs/>
          <w:noProof/>
          <w:sz w:val="24"/>
          <w:szCs w:val="24"/>
          <w:rtl/>
        </w:rPr>
      </w:pPr>
    </w:p>
    <w:p w14:paraId="5695B92C" w14:textId="2B0C0CBC" w:rsidR="0097467D" w:rsidRDefault="0097467D" w:rsidP="0097467D">
      <w:pPr>
        <w:pStyle w:val="ListParagraph"/>
        <w:numPr>
          <w:ilvl w:val="0"/>
          <w:numId w:val="13"/>
        </w:numPr>
        <w:bidi/>
        <w:rPr>
          <w:rFonts w:asciiTheme="minorBidi" w:hAnsiTheme="minorBidi"/>
          <w:noProof/>
          <w:sz w:val="24"/>
          <w:szCs w:val="24"/>
        </w:rPr>
      </w:pPr>
      <w:r>
        <w:rPr>
          <w:rFonts w:asciiTheme="minorBidi" w:hAnsiTheme="minorBidi" w:hint="cs"/>
          <w:noProof/>
          <w:sz w:val="24"/>
          <w:szCs w:val="24"/>
          <w:rtl/>
        </w:rPr>
        <w:t>פרטים בזמן אמת של השחקנים הרשומים</w:t>
      </w:r>
      <w:r w:rsidR="00C4198B">
        <w:rPr>
          <w:rFonts w:asciiTheme="minorBidi" w:hAnsiTheme="minorBidi" w:hint="cs"/>
          <w:noProof/>
          <w:sz w:val="24"/>
          <w:szCs w:val="24"/>
          <w:rtl/>
        </w:rPr>
        <w:t>:</w:t>
      </w:r>
      <w:r w:rsidR="00C4198B">
        <w:rPr>
          <w:rFonts w:asciiTheme="minorBidi" w:hAnsiTheme="minorBidi" w:hint="cs"/>
          <w:noProof/>
          <w:sz w:val="24"/>
          <w:szCs w:val="24"/>
        </w:rPr>
        <w:t xml:space="preserve"> </w:t>
      </w:r>
      <w:r w:rsidR="00C4198B">
        <w:rPr>
          <w:rFonts w:asciiTheme="minorBidi" w:hAnsiTheme="minorBidi" w:hint="cs"/>
          <w:noProof/>
          <w:sz w:val="24"/>
          <w:szCs w:val="24"/>
          <w:rtl/>
        </w:rPr>
        <w:t>גילאים, קצב התקדמות, זמן חיבור ממוצע ביום וכו'.</w:t>
      </w:r>
    </w:p>
    <w:p w14:paraId="4C310DF0" w14:textId="30A78767" w:rsidR="0097467D" w:rsidRDefault="00C4198B" w:rsidP="0097467D">
      <w:pPr>
        <w:pStyle w:val="ListParagraph"/>
        <w:numPr>
          <w:ilvl w:val="0"/>
          <w:numId w:val="13"/>
        </w:numPr>
        <w:bidi/>
        <w:rPr>
          <w:rFonts w:asciiTheme="minorBidi" w:hAnsiTheme="minorBidi"/>
          <w:noProof/>
          <w:sz w:val="24"/>
          <w:szCs w:val="24"/>
        </w:rPr>
      </w:pPr>
      <w:r>
        <w:rPr>
          <w:rFonts w:asciiTheme="minorBidi" w:hAnsiTheme="minorBidi" w:hint="cs"/>
          <w:noProof/>
          <w:sz w:val="24"/>
          <w:szCs w:val="24"/>
          <w:rtl/>
        </w:rPr>
        <w:t xml:space="preserve">האם ישנו עומס על המערכת מבחינת </w:t>
      </w:r>
      <w:r>
        <w:rPr>
          <w:rFonts w:asciiTheme="minorBidi" w:hAnsiTheme="minorBidi" w:hint="cs"/>
          <w:noProof/>
          <w:sz w:val="24"/>
          <w:szCs w:val="24"/>
        </w:rPr>
        <w:t>LATENCY</w:t>
      </w:r>
      <w:r>
        <w:rPr>
          <w:rFonts w:asciiTheme="minorBidi" w:hAnsiTheme="minorBidi" w:hint="cs"/>
          <w:noProof/>
          <w:sz w:val="24"/>
          <w:szCs w:val="24"/>
          <w:rtl/>
        </w:rPr>
        <w:t xml:space="preserve">, </w:t>
      </w:r>
      <w:r>
        <w:rPr>
          <w:rFonts w:asciiTheme="minorBidi" w:hAnsiTheme="minorBidi" w:hint="cs"/>
          <w:noProof/>
          <w:sz w:val="24"/>
          <w:szCs w:val="24"/>
        </w:rPr>
        <w:t>STORAGE CAPACITY</w:t>
      </w:r>
      <w:r>
        <w:rPr>
          <w:rFonts w:asciiTheme="minorBidi" w:hAnsiTheme="minorBidi" w:hint="cs"/>
          <w:noProof/>
          <w:sz w:val="24"/>
          <w:szCs w:val="24"/>
          <w:rtl/>
        </w:rPr>
        <w:t xml:space="preserve">, </w:t>
      </w:r>
      <w:r>
        <w:rPr>
          <w:rFonts w:asciiTheme="minorBidi" w:hAnsiTheme="minorBidi" w:hint="cs"/>
          <w:noProof/>
          <w:sz w:val="24"/>
          <w:szCs w:val="24"/>
        </w:rPr>
        <w:t>MULTIPLE CONNECTED USERS</w:t>
      </w:r>
      <w:r>
        <w:rPr>
          <w:rFonts w:asciiTheme="minorBidi" w:hAnsiTheme="minorBidi" w:hint="cs"/>
          <w:noProof/>
          <w:sz w:val="24"/>
          <w:szCs w:val="24"/>
          <w:rtl/>
        </w:rPr>
        <w:t>.</w:t>
      </w:r>
    </w:p>
    <w:p w14:paraId="26024367" w14:textId="50C8FD09" w:rsidR="00C4198B" w:rsidRDefault="00C4198B" w:rsidP="00C4198B">
      <w:pPr>
        <w:pStyle w:val="ListParagraph"/>
        <w:numPr>
          <w:ilvl w:val="0"/>
          <w:numId w:val="13"/>
        </w:numPr>
        <w:bidi/>
        <w:rPr>
          <w:rFonts w:asciiTheme="minorBidi" w:hAnsiTheme="minorBidi"/>
          <w:noProof/>
          <w:sz w:val="24"/>
          <w:szCs w:val="24"/>
        </w:rPr>
      </w:pPr>
      <w:r>
        <w:rPr>
          <w:rFonts w:asciiTheme="minorBidi" w:hAnsiTheme="minorBidi" w:hint="cs"/>
          <w:noProof/>
          <w:sz w:val="24"/>
          <w:szCs w:val="24"/>
        </w:rPr>
        <w:t>BUG REPORTS</w:t>
      </w:r>
      <w:r>
        <w:rPr>
          <w:rFonts w:asciiTheme="minorBidi" w:hAnsiTheme="minorBidi" w:hint="cs"/>
          <w:noProof/>
          <w:sz w:val="24"/>
          <w:szCs w:val="24"/>
          <w:rtl/>
        </w:rPr>
        <w:t>.</w:t>
      </w:r>
    </w:p>
    <w:p w14:paraId="49A019C9" w14:textId="09F03E61" w:rsidR="00C4198B" w:rsidDel="00770621" w:rsidRDefault="00C4198B" w:rsidP="00612C12">
      <w:pPr>
        <w:pStyle w:val="ListParagraph"/>
        <w:bidi/>
        <w:ind w:left="1488"/>
        <w:rPr>
          <w:del w:id="557" w:author="Alon Levi" w:date="2021-11-12T12:13:00Z"/>
          <w:rFonts w:asciiTheme="minorBidi" w:hAnsiTheme="minorBidi"/>
          <w:noProof/>
          <w:sz w:val="24"/>
          <w:szCs w:val="24"/>
        </w:rPr>
      </w:pPr>
    </w:p>
    <w:p w14:paraId="7166DAEE" w14:textId="7B15987B" w:rsidR="00C4198B" w:rsidDel="003B1936" w:rsidRDefault="00C4198B" w:rsidP="00C4198B">
      <w:pPr>
        <w:pStyle w:val="ListParagraph"/>
        <w:bidi/>
        <w:ind w:left="1488"/>
        <w:rPr>
          <w:del w:id="558" w:author="Alon Levi" w:date="2021-11-11T12:08:00Z"/>
          <w:rFonts w:asciiTheme="minorBidi" w:hAnsiTheme="minorBidi"/>
          <w:noProof/>
          <w:sz w:val="24"/>
          <w:szCs w:val="24"/>
          <w:rtl/>
        </w:rPr>
      </w:pPr>
    </w:p>
    <w:p w14:paraId="0687A65D" w14:textId="5B9D1831" w:rsidR="00D705AD" w:rsidDel="003B1936" w:rsidRDefault="00D705AD" w:rsidP="00D705AD">
      <w:pPr>
        <w:pStyle w:val="ListParagraph"/>
        <w:bidi/>
        <w:ind w:left="1488"/>
        <w:rPr>
          <w:del w:id="559" w:author="Alon Levi" w:date="2021-11-11T12:08:00Z"/>
          <w:rFonts w:asciiTheme="minorBidi" w:hAnsiTheme="minorBidi"/>
          <w:noProof/>
          <w:sz w:val="24"/>
          <w:szCs w:val="24"/>
          <w:rtl/>
        </w:rPr>
      </w:pPr>
    </w:p>
    <w:p w14:paraId="2F019A55" w14:textId="03EF5F34" w:rsidR="00D705AD" w:rsidRPr="00A60604" w:rsidRDefault="00D705AD" w:rsidP="00A60604">
      <w:pPr>
        <w:bidi/>
        <w:rPr>
          <w:rFonts w:asciiTheme="minorBidi" w:hAnsiTheme="minorBidi"/>
          <w:b/>
          <w:bCs/>
          <w:noProof/>
          <w:sz w:val="24"/>
          <w:szCs w:val="24"/>
          <w:rtl/>
        </w:rPr>
      </w:pPr>
    </w:p>
    <w:p w14:paraId="4BE4294D" w14:textId="3EA4AE3A" w:rsidR="00A60604" w:rsidRPr="00A60604" w:rsidRDefault="00A60604" w:rsidP="006C4073">
      <w:pPr>
        <w:pStyle w:val="ListParagraph"/>
        <w:numPr>
          <w:ilvl w:val="0"/>
          <w:numId w:val="25"/>
        </w:numPr>
        <w:bidi/>
        <w:rPr>
          <w:rFonts w:asciiTheme="minorBidi" w:hAnsiTheme="minorBidi"/>
          <w:b/>
          <w:bCs/>
          <w:noProof/>
          <w:sz w:val="24"/>
          <w:szCs w:val="24"/>
          <w:rtl/>
        </w:rPr>
        <w:pPrChange w:id="560" w:author="Alon Levi" w:date="2021-11-12T12:12:00Z">
          <w:pPr>
            <w:pStyle w:val="ListParagraph"/>
            <w:numPr>
              <w:numId w:val="3"/>
            </w:numPr>
            <w:bidi/>
            <w:ind w:hanging="360"/>
          </w:pPr>
        </w:pPrChange>
      </w:pPr>
      <w:r>
        <w:rPr>
          <w:rFonts w:asciiTheme="minorBidi" w:hAnsiTheme="minorBidi" w:hint="cs"/>
          <w:b/>
          <w:bCs/>
          <w:noProof/>
          <w:sz w:val="24"/>
          <w:szCs w:val="24"/>
          <w:rtl/>
        </w:rPr>
        <w:lastRenderedPageBreak/>
        <w:t>טכנולוגיה ותשתית</w:t>
      </w:r>
    </w:p>
    <w:p w14:paraId="7483A59C" w14:textId="18236F66" w:rsidR="00D705AD" w:rsidRDefault="00D705AD" w:rsidP="008910BB">
      <w:pPr>
        <w:bidi/>
        <w:ind w:firstLine="720"/>
        <w:rPr>
          <w:rFonts w:asciiTheme="minorBidi" w:hAnsiTheme="minorBidi"/>
          <w:b/>
          <w:bCs/>
          <w:noProof/>
          <w:sz w:val="24"/>
          <w:szCs w:val="24"/>
          <w:rtl/>
        </w:rPr>
      </w:pPr>
      <w:r w:rsidRPr="008910BB">
        <w:rPr>
          <w:rFonts w:asciiTheme="minorBidi" w:hAnsiTheme="minorBidi" w:hint="cs"/>
          <w:b/>
          <w:bCs/>
          <w:noProof/>
          <w:sz w:val="24"/>
          <w:szCs w:val="24"/>
          <w:rtl/>
        </w:rPr>
        <w:t xml:space="preserve">3.0 ארכיטקטורה כללית </w:t>
      </w:r>
      <w:r w:rsidRPr="008910BB">
        <w:rPr>
          <w:rFonts w:asciiTheme="minorBidi" w:hAnsiTheme="minorBidi"/>
          <w:b/>
          <w:bCs/>
          <w:noProof/>
          <w:sz w:val="24"/>
          <w:szCs w:val="24"/>
          <w:rtl/>
        </w:rPr>
        <w:t>–</w:t>
      </w:r>
      <w:r w:rsidRPr="008910BB">
        <w:rPr>
          <w:rFonts w:asciiTheme="minorBidi" w:hAnsiTheme="minorBidi" w:hint="cs"/>
          <w:b/>
          <w:bCs/>
          <w:noProof/>
          <w:sz w:val="24"/>
          <w:szCs w:val="24"/>
          <w:rtl/>
        </w:rPr>
        <w:t xml:space="preserve"> הבקים</w:t>
      </w:r>
    </w:p>
    <w:p w14:paraId="763F0761" w14:textId="77777777" w:rsidR="004472B3" w:rsidRDefault="004472B3" w:rsidP="004472B3">
      <w:pPr>
        <w:pStyle w:val="ListParagraph"/>
        <w:bidi/>
        <w:ind w:left="1020"/>
        <w:rPr>
          <w:ins w:id="561" w:author="Alon Levi" w:date="2021-11-12T14:58:00Z"/>
          <w:rFonts w:asciiTheme="minorBidi" w:hAnsiTheme="minorBidi"/>
          <w:noProof/>
          <w:sz w:val="24"/>
          <w:szCs w:val="24"/>
          <w:rtl/>
        </w:rPr>
      </w:pPr>
      <w:ins w:id="562" w:author="Alon Levi" w:date="2021-11-12T14:58:00Z">
        <w:r w:rsidRPr="00D703CA">
          <w:rPr>
            <w:rFonts w:asciiTheme="minorBidi" w:hAnsiTheme="minorBidi" w:hint="cs"/>
            <w:noProof/>
            <w:sz w:val="24"/>
            <w:szCs w:val="24"/>
            <w:rtl/>
          </w:rPr>
          <w:t>א</w:t>
        </w:r>
        <w:r w:rsidRPr="00D703CA">
          <w:rPr>
            <w:rFonts w:asciiTheme="minorBidi" w:hAnsiTheme="minorBidi"/>
            <w:noProof/>
            <w:sz w:val="24"/>
            <w:szCs w:val="24"/>
            <w:rtl/>
          </w:rPr>
          <w:t>רכיטקטורת המערכת "</w:t>
        </w:r>
        <w:r>
          <w:rPr>
            <w:rFonts w:asciiTheme="minorBidi" w:hAnsiTheme="minorBidi" w:hint="cs"/>
            <w:noProof/>
            <w:sz w:val="24"/>
            <w:szCs w:val="24"/>
          </w:rPr>
          <w:t>C</w:t>
        </w:r>
        <w:r>
          <w:rPr>
            <w:rFonts w:asciiTheme="minorBidi" w:hAnsiTheme="minorBidi"/>
            <w:noProof/>
            <w:sz w:val="24"/>
            <w:szCs w:val="24"/>
          </w:rPr>
          <w:t>odoGlyph</w:t>
        </w:r>
        <w:r w:rsidRPr="00D703CA">
          <w:rPr>
            <w:rFonts w:asciiTheme="minorBidi" w:hAnsiTheme="minorBidi"/>
            <w:noProof/>
            <w:sz w:val="24"/>
            <w:szCs w:val="24"/>
            <w:rtl/>
          </w:rPr>
          <w:t xml:space="preserve">" תהיה מובנת </w:t>
        </w:r>
        <w:r>
          <w:rPr>
            <w:rFonts w:asciiTheme="minorBidi" w:hAnsiTheme="minorBidi" w:hint="cs"/>
            <w:noProof/>
            <w:sz w:val="24"/>
            <w:szCs w:val="24"/>
            <w:rtl/>
          </w:rPr>
          <w:t>כ</w:t>
        </w:r>
        <w:r w:rsidRPr="00D703CA">
          <w:rPr>
            <w:rFonts w:asciiTheme="minorBidi" w:hAnsiTheme="minorBidi"/>
            <w:noProof/>
            <w:sz w:val="24"/>
            <w:szCs w:val="24"/>
            <w:rtl/>
          </w:rPr>
          <w:t>תכנות פרוצדורלי</w:t>
        </w:r>
        <w:r>
          <w:rPr>
            <w:rFonts w:asciiTheme="minorBidi" w:hAnsiTheme="minorBidi" w:hint="cs"/>
            <w:noProof/>
            <w:sz w:val="24"/>
            <w:szCs w:val="24"/>
            <w:rtl/>
          </w:rPr>
          <w:t>.</w:t>
        </w:r>
        <w:r>
          <w:rPr>
            <w:rFonts w:asciiTheme="minorBidi" w:hAnsiTheme="minorBidi"/>
            <w:noProof/>
            <w:sz w:val="24"/>
            <w:szCs w:val="24"/>
            <w:rtl/>
          </w:rPr>
          <w:br/>
        </w:r>
        <w:r>
          <w:rPr>
            <w:rFonts w:asciiTheme="minorBidi" w:hAnsiTheme="minorBidi" w:hint="cs"/>
            <w:noProof/>
            <w:sz w:val="24"/>
            <w:szCs w:val="24"/>
            <w:rtl/>
          </w:rPr>
          <w:t xml:space="preserve">בכך שנחלק את מורכבות התוכנית להרבה פרוצדורות קטנות וייחודיות, ובכך נגדיל את המודולריות </w:t>
        </w:r>
        <w:r w:rsidRPr="00D703CA">
          <w:rPr>
            <w:rFonts w:asciiTheme="minorBidi" w:hAnsiTheme="minorBidi"/>
            <w:noProof/>
            <w:sz w:val="24"/>
            <w:szCs w:val="24"/>
            <w:rtl/>
          </w:rPr>
          <w:t>על מנת לייעל את הת</w:t>
        </w:r>
        <w:r>
          <w:rPr>
            <w:rFonts w:asciiTheme="minorBidi" w:hAnsiTheme="minorBidi" w:hint="cs"/>
            <w:noProof/>
            <w:sz w:val="24"/>
            <w:szCs w:val="24"/>
            <w:rtl/>
          </w:rPr>
          <w:t>וכ</w:t>
        </w:r>
        <w:r w:rsidRPr="00D703CA">
          <w:rPr>
            <w:rFonts w:asciiTheme="minorBidi" w:hAnsiTheme="minorBidi"/>
            <w:noProof/>
            <w:sz w:val="24"/>
            <w:szCs w:val="24"/>
            <w:rtl/>
          </w:rPr>
          <w:t>נה ו</w:t>
        </w:r>
        <w:r>
          <w:rPr>
            <w:rFonts w:asciiTheme="minorBidi" w:hAnsiTheme="minorBidi" w:hint="cs"/>
            <w:noProof/>
            <w:sz w:val="24"/>
            <w:szCs w:val="24"/>
            <w:rtl/>
          </w:rPr>
          <w:t>ל</w:t>
        </w:r>
        <w:r w:rsidRPr="00D703CA">
          <w:rPr>
            <w:rFonts w:asciiTheme="minorBidi" w:hAnsiTheme="minorBidi"/>
            <w:noProof/>
            <w:sz w:val="24"/>
            <w:szCs w:val="24"/>
            <w:rtl/>
          </w:rPr>
          <w:t>השאיר את זמני התגובה קצרים ככל האפשר</w:t>
        </w:r>
        <w:r>
          <w:rPr>
            <w:rFonts w:asciiTheme="minorBidi" w:hAnsiTheme="minorBidi" w:hint="cs"/>
            <w:noProof/>
            <w:sz w:val="24"/>
            <w:szCs w:val="24"/>
            <w:rtl/>
          </w:rPr>
          <w:t>.</w:t>
        </w:r>
        <w:r>
          <w:rPr>
            <w:rFonts w:asciiTheme="minorBidi" w:hAnsiTheme="minorBidi"/>
            <w:noProof/>
            <w:sz w:val="24"/>
            <w:szCs w:val="24"/>
            <w:rtl/>
          </w:rPr>
          <w:br/>
        </w:r>
        <w:r>
          <w:rPr>
            <w:rFonts w:asciiTheme="minorBidi" w:hAnsiTheme="minorBidi" w:hint="cs"/>
            <w:noProof/>
            <w:sz w:val="24"/>
            <w:szCs w:val="24"/>
            <w:rtl/>
          </w:rPr>
          <w:t xml:space="preserve">מגוון רחב של תחליפים שונים שצויינו בתקציר לדוגמא </w:t>
        </w:r>
        <w:r>
          <w:rPr>
            <w:rFonts w:asciiTheme="minorBidi" w:hAnsiTheme="minorBidi"/>
            <w:noProof/>
            <w:sz w:val="24"/>
            <w:szCs w:val="24"/>
          </w:rPr>
          <w:t>w3schools</w:t>
        </w:r>
        <w:r>
          <w:rPr>
            <w:rFonts w:asciiTheme="minorBidi" w:hAnsiTheme="minorBidi" w:hint="cs"/>
            <w:noProof/>
            <w:sz w:val="24"/>
            <w:szCs w:val="24"/>
            <w:rtl/>
          </w:rPr>
          <w:t xml:space="preserve"> שמכיל בתוכו תכני לימוד של שפות תכנות, היתרון בו הוא מגוון חומר לימודי, מתומצץ ורחב שמעביר את הידע מההתחלה לסוף, חסרון משמעותי הינו שעל המשתמש לקרוא ולהבין בזכות עצמו ולמשך זמן שמוביל לשעמום ולחוסר שימוש במהרה.</w:t>
        </w:r>
      </w:ins>
    </w:p>
    <w:p w14:paraId="22755920" w14:textId="6B0AFBF0" w:rsidR="008910BB" w:rsidDel="002F1F26" w:rsidRDefault="004472B3" w:rsidP="004472B3">
      <w:pPr>
        <w:pStyle w:val="ListParagraph"/>
        <w:bidi/>
        <w:ind w:left="1020"/>
        <w:rPr>
          <w:del w:id="563" w:author="Alon Levi" w:date="2021-11-12T13:33:00Z"/>
          <w:rFonts w:asciiTheme="minorBidi" w:hAnsiTheme="minorBidi" w:hint="cs"/>
          <w:noProof/>
          <w:sz w:val="24"/>
          <w:szCs w:val="24"/>
          <w:rtl/>
        </w:rPr>
      </w:pPr>
      <w:ins w:id="564" w:author="Alon Levi" w:date="2021-11-12T14:58:00Z">
        <w:r>
          <w:rPr>
            <w:rFonts w:asciiTheme="minorBidi" w:hAnsiTheme="minorBidi" w:hint="cs"/>
            <w:noProof/>
            <w:sz w:val="24"/>
            <w:szCs w:val="24"/>
            <w:rtl/>
          </w:rPr>
          <w:t>לשם כך אנו מציעים את המערכת שלנו שתומכת בעיקרון שהלמידה צריכה להיות חזותית, אינטרקטיבית ומהנה. דרך חשיבה זאת תוביל אותנו תמיד לקחת בחשבון את חוויתו של המשתמש שהוא הנושא המרכזי עבורו נדרשת מערכת זו.</w:t>
        </w:r>
      </w:ins>
      <w:del w:id="565" w:author="Alon Levi" w:date="2021-11-12T14:58:00Z">
        <w:r w:rsidR="00D703CA" w:rsidRPr="00D703CA" w:rsidDel="004472B3">
          <w:rPr>
            <w:rFonts w:asciiTheme="minorBidi" w:hAnsiTheme="minorBidi" w:hint="cs"/>
            <w:noProof/>
            <w:sz w:val="24"/>
            <w:szCs w:val="24"/>
            <w:rtl/>
          </w:rPr>
          <w:delText>א</w:delText>
        </w:r>
        <w:r w:rsidR="00D703CA" w:rsidRPr="00D703CA" w:rsidDel="004472B3">
          <w:rPr>
            <w:rFonts w:asciiTheme="minorBidi" w:hAnsiTheme="minorBidi"/>
            <w:noProof/>
            <w:sz w:val="24"/>
            <w:szCs w:val="24"/>
            <w:rtl/>
          </w:rPr>
          <w:delText>רכיטקטורת המערכת "</w:delText>
        </w:r>
      </w:del>
      <w:del w:id="566" w:author="Alon Levi" w:date="2021-11-12T11:52:00Z">
        <w:r w:rsidR="00D703CA" w:rsidDel="003C16F2">
          <w:rPr>
            <w:rFonts w:asciiTheme="minorBidi" w:hAnsiTheme="minorBidi" w:hint="cs"/>
            <w:noProof/>
            <w:sz w:val="24"/>
            <w:szCs w:val="24"/>
          </w:rPr>
          <w:delText>GLYPH</w:delText>
        </w:r>
      </w:del>
      <w:del w:id="567" w:author="Alon Levi" w:date="2021-11-12T14:58:00Z">
        <w:r w:rsidR="00D703CA" w:rsidRPr="00D703CA" w:rsidDel="004472B3">
          <w:rPr>
            <w:rFonts w:asciiTheme="minorBidi" w:hAnsiTheme="minorBidi"/>
            <w:noProof/>
            <w:sz w:val="24"/>
            <w:szCs w:val="24"/>
            <w:rtl/>
          </w:rPr>
          <w:delText xml:space="preserve">" תהיה מובנת </w:delText>
        </w:r>
        <w:r w:rsidR="00D703CA" w:rsidDel="004472B3">
          <w:rPr>
            <w:rFonts w:asciiTheme="minorBidi" w:hAnsiTheme="minorBidi" w:hint="cs"/>
            <w:noProof/>
            <w:sz w:val="24"/>
            <w:szCs w:val="24"/>
            <w:rtl/>
          </w:rPr>
          <w:delText>כ</w:delText>
        </w:r>
        <w:r w:rsidR="00D703CA" w:rsidRPr="00D703CA" w:rsidDel="004472B3">
          <w:rPr>
            <w:rFonts w:asciiTheme="minorBidi" w:hAnsiTheme="minorBidi"/>
            <w:noProof/>
            <w:sz w:val="24"/>
            <w:szCs w:val="24"/>
            <w:rtl/>
          </w:rPr>
          <w:delText>תכנות פרוצדורלי</w:delText>
        </w:r>
        <w:r w:rsidR="00D703CA" w:rsidDel="004472B3">
          <w:rPr>
            <w:rFonts w:asciiTheme="minorBidi" w:hAnsiTheme="minorBidi" w:hint="cs"/>
            <w:noProof/>
            <w:sz w:val="24"/>
            <w:szCs w:val="24"/>
            <w:rtl/>
          </w:rPr>
          <w:delText>.</w:delText>
        </w:r>
        <w:r w:rsidR="00D703CA" w:rsidDel="004472B3">
          <w:rPr>
            <w:rFonts w:asciiTheme="minorBidi" w:hAnsiTheme="minorBidi"/>
            <w:noProof/>
            <w:sz w:val="24"/>
            <w:szCs w:val="24"/>
            <w:rtl/>
          </w:rPr>
          <w:br/>
        </w:r>
        <w:r w:rsidR="00D703CA" w:rsidRPr="00D703CA" w:rsidDel="004472B3">
          <w:rPr>
            <w:rFonts w:asciiTheme="minorBidi" w:hAnsiTheme="minorBidi"/>
            <w:noProof/>
            <w:sz w:val="24"/>
            <w:szCs w:val="24"/>
            <w:rtl/>
          </w:rPr>
          <w:delText>על מנת לייעל את הת</w:delText>
        </w:r>
        <w:r w:rsidR="00D703CA" w:rsidDel="004472B3">
          <w:rPr>
            <w:rFonts w:asciiTheme="minorBidi" w:hAnsiTheme="minorBidi" w:hint="cs"/>
            <w:noProof/>
            <w:sz w:val="24"/>
            <w:szCs w:val="24"/>
            <w:rtl/>
          </w:rPr>
          <w:delText>וכ</w:delText>
        </w:r>
        <w:r w:rsidR="00D703CA" w:rsidRPr="00D703CA" w:rsidDel="004472B3">
          <w:rPr>
            <w:rFonts w:asciiTheme="minorBidi" w:hAnsiTheme="minorBidi"/>
            <w:noProof/>
            <w:sz w:val="24"/>
            <w:szCs w:val="24"/>
            <w:rtl/>
          </w:rPr>
          <w:delText>נה ו</w:delText>
        </w:r>
        <w:r w:rsidR="00D703CA" w:rsidDel="004472B3">
          <w:rPr>
            <w:rFonts w:asciiTheme="minorBidi" w:hAnsiTheme="minorBidi" w:hint="cs"/>
            <w:noProof/>
            <w:sz w:val="24"/>
            <w:szCs w:val="24"/>
            <w:rtl/>
          </w:rPr>
          <w:delText>ל</w:delText>
        </w:r>
        <w:r w:rsidR="00D703CA" w:rsidRPr="00D703CA" w:rsidDel="004472B3">
          <w:rPr>
            <w:rFonts w:asciiTheme="minorBidi" w:hAnsiTheme="minorBidi"/>
            <w:noProof/>
            <w:sz w:val="24"/>
            <w:szCs w:val="24"/>
            <w:rtl/>
          </w:rPr>
          <w:delText>השאיר את זמני התגובה קצרים ככל האפשר</w:delText>
        </w:r>
      </w:del>
      <w:del w:id="568" w:author="Alon Levi" w:date="2021-11-12T13:32:00Z">
        <w:r w:rsidR="00D703CA" w:rsidRPr="00D703CA" w:rsidDel="002F1F26">
          <w:rPr>
            <w:rFonts w:asciiTheme="minorBidi" w:hAnsiTheme="minorBidi"/>
            <w:noProof/>
            <w:sz w:val="24"/>
            <w:szCs w:val="24"/>
            <w:rtl/>
          </w:rPr>
          <w:delText>,</w:delText>
        </w:r>
        <w:r w:rsidR="00D703CA" w:rsidDel="002F1F26">
          <w:rPr>
            <w:rFonts w:asciiTheme="minorBidi" w:hAnsiTheme="minorBidi"/>
            <w:noProof/>
            <w:sz w:val="24"/>
            <w:szCs w:val="24"/>
            <w:rtl/>
          </w:rPr>
          <w:br/>
        </w:r>
        <w:r w:rsidR="00D703CA" w:rsidRPr="00D703CA" w:rsidDel="002F1F26">
          <w:rPr>
            <w:rFonts w:asciiTheme="minorBidi" w:hAnsiTheme="minorBidi"/>
            <w:noProof/>
            <w:sz w:val="24"/>
            <w:szCs w:val="24"/>
            <w:rtl/>
          </w:rPr>
          <w:delText>התכנה תהיה מונחת תכנות פרוצדורלי</w:delText>
        </w:r>
      </w:del>
      <w:del w:id="569" w:author="Alon Levi" w:date="2021-11-12T14:58:00Z">
        <w:r w:rsidR="00D703CA" w:rsidDel="004472B3">
          <w:rPr>
            <w:rFonts w:asciiTheme="minorBidi" w:hAnsiTheme="minorBidi"/>
            <w:noProof/>
            <w:sz w:val="24"/>
            <w:szCs w:val="24"/>
            <w:rtl/>
          </w:rPr>
          <w:br/>
        </w:r>
      </w:del>
      <w:del w:id="570" w:author="Alon Levi" w:date="2021-11-12T13:32:00Z">
        <w:r w:rsidR="00D703CA" w:rsidRPr="00D703CA" w:rsidDel="002F1F26">
          <w:rPr>
            <w:rFonts w:asciiTheme="minorBidi" w:hAnsiTheme="minorBidi"/>
            <w:noProof/>
            <w:sz w:val="24"/>
            <w:szCs w:val="24"/>
          </w:rPr>
          <w:delText>)</w:delText>
        </w:r>
        <w:r w:rsidR="00D703CA" w:rsidRPr="00D703CA" w:rsidDel="002F1F26">
          <w:rPr>
            <w:rFonts w:asciiTheme="minorBidi" w:hAnsiTheme="minorBidi"/>
            <w:noProof/>
            <w:sz w:val="24"/>
            <w:szCs w:val="24"/>
            <w:rtl/>
          </w:rPr>
          <w:delText>תכנות פרוצדורלי – טכניקת פיתוח תוכנה בה מחלקים תוכנית מורכבת להרבה תכניות קטנות</w:delText>
        </w:r>
        <w:r w:rsidR="00D703CA" w:rsidDel="002F1F26">
          <w:rPr>
            <w:rFonts w:asciiTheme="minorBidi" w:hAnsiTheme="minorBidi" w:hint="cs"/>
            <w:noProof/>
            <w:sz w:val="24"/>
            <w:szCs w:val="24"/>
            <w:rtl/>
          </w:rPr>
          <w:delText xml:space="preserve"> (</w:delText>
        </w:r>
        <w:r w:rsidR="00D703CA" w:rsidRPr="00D703CA" w:rsidDel="002F1F26">
          <w:rPr>
            <w:rFonts w:asciiTheme="minorBidi" w:hAnsiTheme="minorBidi"/>
            <w:noProof/>
            <w:sz w:val="24"/>
            <w:szCs w:val="24"/>
            <w:rtl/>
          </w:rPr>
          <w:delText>פרוצדורות</w:delText>
        </w:r>
        <w:r w:rsidR="00D703CA" w:rsidDel="002F1F26">
          <w:rPr>
            <w:rFonts w:asciiTheme="minorBidi" w:hAnsiTheme="minorBidi" w:hint="cs"/>
            <w:noProof/>
            <w:sz w:val="24"/>
            <w:szCs w:val="24"/>
            <w:rtl/>
          </w:rPr>
          <w:delText>)</w:delText>
        </w:r>
        <w:r w:rsidR="00D703CA" w:rsidRPr="00D703CA" w:rsidDel="002F1F26">
          <w:rPr>
            <w:rFonts w:asciiTheme="minorBidi" w:hAnsiTheme="minorBidi"/>
            <w:noProof/>
            <w:sz w:val="24"/>
            <w:szCs w:val="24"/>
            <w:rtl/>
          </w:rPr>
          <w:delText xml:space="preserve"> ובכך מגדילים את מודולריות התוכנה.</w:delText>
        </w:r>
      </w:del>
      <w:del w:id="571" w:author="Alon Levi" w:date="2021-11-12T13:33:00Z">
        <w:r w:rsidR="00D703CA" w:rsidRPr="00D703CA" w:rsidDel="002F1F26">
          <w:rPr>
            <w:rFonts w:asciiTheme="minorBidi" w:hAnsiTheme="minorBidi"/>
            <w:noProof/>
            <w:sz w:val="24"/>
            <w:szCs w:val="24"/>
            <w:rtl/>
          </w:rPr>
          <w:delText xml:space="preserve"> כל פרוצדורה מבצעת משימה מוגדרת ויכולה להזמין פרוצדורה אחרת לביצוע משימה נוספת וכן פרוצדורה יכולה להכיל תתי פרוצדורות</w:delText>
        </w:r>
        <w:r w:rsidR="00D703CA" w:rsidDel="002F1F26">
          <w:rPr>
            <w:rFonts w:asciiTheme="minorBidi" w:hAnsiTheme="minorBidi" w:hint="cs"/>
            <w:noProof/>
            <w:sz w:val="24"/>
            <w:szCs w:val="24"/>
            <w:rtl/>
          </w:rPr>
          <w:delText xml:space="preserve"> (</w:delText>
        </w:r>
        <w:r w:rsidR="00D703CA" w:rsidRPr="00D703CA" w:rsidDel="002F1F26">
          <w:rPr>
            <w:rFonts w:asciiTheme="minorBidi" w:hAnsiTheme="minorBidi"/>
            <w:noProof/>
            <w:sz w:val="24"/>
            <w:szCs w:val="24"/>
            <w:rtl/>
          </w:rPr>
          <w:delText>קינון</w:delText>
        </w:r>
        <w:r w:rsidR="00D703CA" w:rsidDel="002F1F26">
          <w:rPr>
            <w:rFonts w:asciiTheme="minorBidi" w:hAnsiTheme="minorBidi" w:hint="cs"/>
            <w:noProof/>
            <w:sz w:val="24"/>
            <w:szCs w:val="24"/>
            <w:rtl/>
          </w:rPr>
          <w:delText>)).</w:delText>
        </w:r>
        <w:r w:rsidR="00D703CA" w:rsidDel="002F1F26">
          <w:rPr>
            <w:rFonts w:asciiTheme="minorBidi" w:hAnsiTheme="minorBidi"/>
            <w:noProof/>
            <w:sz w:val="24"/>
            <w:szCs w:val="24"/>
            <w:rtl/>
          </w:rPr>
          <w:br/>
        </w:r>
      </w:del>
      <w:commentRangeStart w:id="572"/>
      <w:del w:id="573" w:author="Alon Levi" w:date="2021-11-12T14:58:00Z">
        <w:r w:rsidR="00D703CA" w:rsidRPr="00D703CA" w:rsidDel="004472B3">
          <w:rPr>
            <w:rFonts w:asciiTheme="minorBidi" w:hAnsiTheme="minorBidi"/>
            <w:noProof/>
            <w:sz w:val="24"/>
            <w:szCs w:val="24"/>
            <w:rtl/>
          </w:rPr>
          <w:delText>היתרונות</w:delText>
        </w:r>
        <w:commentRangeEnd w:id="572"/>
        <w:r w:rsidR="00327F1E" w:rsidDel="004472B3">
          <w:rPr>
            <w:rStyle w:val="CommentReference"/>
            <w:rtl/>
          </w:rPr>
          <w:commentReference w:id="572"/>
        </w:r>
      </w:del>
      <w:ins w:id="574" w:author="Alon Levi" w:date="2021-11-12T13:33:00Z">
        <w:r w:rsidR="002F1F26">
          <w:rPr>
            <w:rFonts w:asciiTheme="minorBidi" w:hAnsiTheme="minorBidi"/>
            <w:noProof/>
            <w:sz w:val="24"/>
            <w:szCs w:val="24"/>
            <w:rtl/>
          </w:rPr>
          <w:br/>
        </w:r>
        <w:r w:rsidR="002F1F26">
          <w:rPr>
            <w:rFonts w:asciiTheme="minorBidi" w:hAnsiTheme="minorBidi"/>
            <w:noProof/>
            <w:sz w:val="24"/>
            <w:szCs w:val="24"/>
            <w:rtl/>
          </w:rPr>
          <w:br/>
        </w:r>
      </w:ins>
      <w:del w:id="575" w:author="Alon Levi" w:date="2021-11-12T13:33:00Z">
        <w:r w:rsidR="00D703CA" w:rsidRPr="00D703CA" w:rsidDel="002F1F26">
          <w:rPr>
            <w:rFonts w:asciiTheme="minorBidi" w:hAnsiTheme="minorBidi"/>
            <w:noProof/>
            <w:sz w:val="24"/>
            <w:szCs w:val="24"/>
            <w:rtl/>
          </w:rPr>
          <w:delText xml:space="preserve"> של תכנות פרוצדורלי הם בעיקר מודלריות של התכנה – שזה הכרחי בתכנות מערכת מסוג זו הנדרשת להנ"ל</w:delText>
        </w:r>
        <w:r w:rsidR="00D703CA" w:rsidRPr="00D703CA" w:rsidDel="002F1F26">
          <w:rPr>
            <w:rFonts w:asciiTheme="minorBidi" w:hAnsiTheme="minorBidi"/>
            <w:noProof/>
            <w:sz w:val="24"/>
            <w:szCs w:val="24"/>
          </w:rPr>
          <w:delText>.</w:delText>
        </w:r>
      </w:del>
    </w:p>
    <w:p w14:paraId="582F5A3C" w14:textId="77777777" w:rsidR="00A60604" w:rsidRDefault="00A60604" w:rsidP="002F1F26">
      <w:pPr>
        <w:pStyle w:val="ListParagraph"/>
        <w:bidi/>
        <w:ind w:left="1020"/>
        <w:rPr>
          <w:rFonts w:asciiTheme="minorBidi" w:hAnsiTheme="minorBidi"/>
          <w:noProof/>
          <w:sz w:val="24"/>
          <w:szCs w:val="24"/>
          <w:rtl/>
        </w:rPr>
      </w:pPr>
    </w:p>
    <w:p w14:paraId="1FED4DB0" w14:textId="2FF0BEB8" w:rsidR="00A60604" w:rsidRDefault="00293FC3" w:rsidP="006C4073">
      <w:pPr>
        <w:pStyle w:val="ListParagraph"/>
        <w:numPr>
          <w:ilvl w:val="1"/>
          <w:numId w:val="25"/>
        </w:numPr>
        <w:bidi/>
        <w:rPr>
          <w:rFonts w:asciiTheme="minorBidi" w:hAnsiTheme="minorBidi"/>
          <w:b/>
          <w:bCs/>
          <w:noProof/>
          <w:sz w:val="24"/>
          <w:szCs w:val="24"/>
          <w:rtl/>
        </w:rPr>
        <w:pPrChange w:id="576" w:author="Alon Levi" w:date="2021-11-12T12:12:00Z">
          <w:pPr>
            <w:pStyle w:val="ListParagraph"/>
            <w:numPr>
              <w:ilvl w:val="1"/>
              <w:numId w:val="3"/>
            </w:numPr>
            <w:bidi/>
            <w:ind w:left="1020" w:hanging="360"/>
          </w:pPr>
        </w:pPrChange>
      </w:pPr>
      <w:r>
        <w:rPr>
          <w:rFonts w:asciiTheme="minorBidi" w:hAnsiTheme="minorBidi" w:hint="cs"/>
          <w:b/>
          <w:bCs/>
          <w:noProof/>
          <w:sz w:val="24"/>
          <w:szCs w:val="24"/>
          <w:rtl/>
        </w:rPr>
        <w:t xml:space="preserve"> </w:t>
      </w:r>
      <w:r w:rsidR="00A60604">
        <w:rPr>
          <w:rFonts w:asciiTheme="minorBidi" w:hAnsiTheme="minorBidi" w:hint="cs"/>
          <w:b/>
          <w:bCs/>
          <w:noProof/>
          <w:sz w:val="24"/>
          <w:szCs w:val="24"/>
          <w:rtl/>
        </w:rPr>
        <w:t xml:space="preserve">חומרה מרכזית </w:t>
      </w:r>
    </w:p>
    <w:p w14:paraId="0628D236" w14:textId="77777777" w:rsidR="00293FC3" w:rsidRDefault="00293FC3" w:rsidP="00293FC3">
      <w:pPr>
        <w:pStyle w:val="ListParagraph"/>
        <w:bidi/>
        <w:ind w:left="1020"/>
        <w:rPr>
          <w:rFonts w:asciiTheme="minorBidi" w:hAnsiTheme="minorBidi"/>
          <w:b/>
          <w:bCs/>
          <w:noProof/>
          <w:sz w:val="24"/>
          <w:szCs w:val="24"/>
        </w:rPr>
      </w:pPr>
    </w:p>
    <w:p w14:paraId="4ADE177F" w14:textId="01EC0142" w:rsidR="0064350D" w:rsidRDefault="00293FC3" w:rsidP="0064350D">
      <w:pPr>
        <w:pStyle w:val="ListParagraph"/>
        <w:bidi/>
        <w:ind w:left="1020"/>
        <w:rPr>
          <w:ins w:id="577" w:author="Alon Levi" w:date="2021-11-11T12:28:00Z"/>
          <w:rFonts w:asciiTheme="minorBidi" w:hAnsiTheme="minorBidi"/>
          <w:noProof/>
          <w:sz w:val="24"/>
          <w:szCs w:val="24"/>
          <w:rtl/>
        </w:rPr>
      </w:pPr>
      <w:commentRangeStart w:id="578"/>
      <w:r>
        <w:rPr>
          <w:rFonts w:asciiTheme="minorBidi" w:hAnsiTheme="minorBidi" w:hint="cs"/>
          <w:noProof/>
          <w:sz w:val="24"/>
          <w:szCs w:val="24"/>
          <w:rtl/>
        </w:rPr>
        <w:t>המערכת</w:t>
      </w:r>
      <w:commentRangeEnd w:id="578"/>
      <w:r w:rsidR="00327F1E">
        <w:rPr>
          <w:rStyle w:val="CommentReference"/>
          <w:rtl/>
        </w:rPr>
        <w:commentReference w:id="578"/>
      </w:r>
      <w:ins w:id="579" w:author="Alon Levi" w:date="2021-11-12T12:13:00Z">
        <w:r w:rsidR="00770621">
          <w:rPr>
            <w:rFonts w:asciiTheme="minorBidi" w:hAnsiTheme="minorBidi"/>
            <w:noProof/>
            <w:sz w:val="24"/>
            <w:szCs w:val="24"/>
          </w:rPr>
          <w:t xml:space="preserve"> </w:t>
        </w:r>
      </w:ins>
      <w:del w:id="580" w:author="Alon Levi" w:date="2021-11-12T12:13:00Z">
        <w:r w:rsidDel="00770621">
          <w:rPr>
            <w:rFonts w:asciiTheme="minorBidi" w:hAnsiTheme="minorBidi" w:hint="cs"/>
            <w:noProof/>
            <w:sz w:val="24"/>
            <w:szCs w:val="24"/>
            <w:rtl/>
          </w:rPr>
          <w:delText xml:space="preserve"> "</w:delText>
        </w:r>
      </w:del>
      <w:del w:id="581" w:author="Alon Levi" w:date="2021-11-12T11:52:00Z">
        <w:r w:rsidDel="003C16F2">
          <w:rPr>
            <w:rFonts w:asciiTheme="minorBidi" w:hAnsiTheme="minorBidi" w:hint="cs"/>
            <w:noProof/>
            <w:sz w:val="24"/>
            <w:szCs w:val="24"/>
          </w:rPr>
          <w:delText>GLYPH</w:delText>
        </w:r>
      </w:del>
      <w:del w:id="582" w:author="Alon Levi" w:date="2021-11-12T12:13:00Z">
        <w:r w:rsidDel="00770621">
          <w:rPr>
            <w:rFonts w:asciiTheme="minorBidi" w:hAnsiTheme="minorBidi" w:hint="cs"/>
            <w:noProof/>
            <w:sz w:val="24"/>
            <w:szCs w:val="24"/>
            <w:rtl/>
          </w:rPr>
          <w:delText xml:space="preserve">" </w:delText>
        </w:r>
      </w:del>
      <w:r>
        <w:rPr>
          <w:rFonts w:asciiTheme="minorBidi" w:hAnsiTheme="minorBidi" w:hint="cs"/>
          <w:noProof/>
          <w:sz w:val="24"/>
          <w:szCs w:val="24"/>
          <w:rtl/>
        </w:rPr>
        <w:t>תעבוד על שרת (</w:t>
      </w:r>
      <w:r>
        <w:rPr>
          <w:rFonts w:asciiTheme="minorBidi" w:hAnsiTheme="minorBidi" w:hint="cs"/>
          <w:noProof/>
          <w:sz w:val="24"/>
          <w:szCs w:val="24"/>
        </w:rPr>
        <w:t>SERVER</w:t>
      </w:r>
      <w:r>
        <w:rPr>
          <w:rFonts w:asciiTheme="minorBidi" w:hAnsiTheme="minorBidi" w:hint="cs"/>
          <w:noProof/>
          <w:sz w:val="24"/>
          <w:szCs w:val="24"/>
          <w:rtl/>
        </w:rPr>
        <w:t>)</w:t>
      </w:r>
      <w:ins w:id="583" w:author="Alon Levi" w:date="2021-11-11T12:36:00Z">
        <w:r w:rsidR="004D6333">
          <w:rPr>
            <w:rFonts w:asciiTheme="minorBidi" w:hAnsiTheme="minorBidi" w:hint="cs"/>
            <w:noProof/>
            <w:sz w:val="24"/>
            <w:szCs w:val="24"/>
            <w:rtl/>
          </w:rPr>
          <w:t xml:space="preserve"> </w:t>
        </w:r>
        <w:r w:rsidR="004D6333">
          <w:rPr>
            <w:rFonts w:asciiTheme="minorBidi" w:hAnsiTheme="minorBidi"/>
            <w:noProof/>
            <w:sz w:val="24"/>
            <w:szCs w:val="24"/>
          </w:rPr>
          <w:t>itch.io</w:t>
        </w:r>
      </w:ins>
      <w:ins w:id="584" w:author="Alon Levi" w:date="2021-11-11T12:37:00Z">
        <w:r w:rsidR="004D6333">
          <w:rPr>
            <w:rFonts w:asciiTheme="minorBidi" w:hAnsiTheme="minorBidi" w:hint="cs"/>
            <w:noProof/>
            <w:sz w:val="24"/>
            <w:szCs w:val="24"/>
            <w:rtl/>
          </w:rPr>
          <w:t>,</w:t>
        </w:r>
        <w:r w:rsidR="004D6333">
          <w:rPr>
            <w:rFonts w:asciiTheme="minorBidi" w:hAnsiTheme="minorBidi"/>
            <w:noProof/>
            <w:sz w:val="24"/>
            <w:szCs w:val="24"/>
            <w:rtl/>
          </w:rPr>
          <w:br/>
        </w:r>
        <w:r w:rsidR="004D6333">
          <w:rPr>
            <w:rFonts w:asciiTheme="minorBidi" w:hAnsiTheme="minorBidi" w:hint="cs"/>
            <w:noProof/>
            <w:sz w:val="24"/>
            <w:szCs w:val="24"/>
            <w:rtl/>
          </w:rPr>
          <w:t>שהוא שוק פתוח ליוצרים דיגיטליים עצמאיים עם התקדמות במשחקי ודיאו עצמאיים.</w:t>
        </w:r>
      </w:ins>
      <w:ins w:id="585" w:author="Alon Levi" w:date="2021-11-11T12:38:00Z">
        <w:r w:rsidR="005C08C6">
          <w:rPr>
            <w:rFonts w:asciiTheme="minorBidi" w:hAnsiTheme="minorBidi"/>
            <w:noProof/>
            <w:sz w:val="24"/>
            <w:szCs w:val="24"/>
            <w:rtl/>
          </w:rPr>
          <w:br/>
        </w:r>
        <w:r w:rsidR="005C08C6">
          <w:rPr>
            <w:rFonts w:asciiTheme="minorBidi" w:hAnsiTheme="minorBidi" w:hint="cs"/>
            <w:noProof/>
            <w:sz w:val="24"/>
            <w:szCs w:val="24"/>
            <w:rtl/>
          </w:rPr>
          <w:t>בכך נוכל לאפשר גישה מרוחקת למגוון משתשמים רחב.</w:t>
        </w:r>
      </w:ins>
      <w:ins w:id="586" w:author="Alon Levi" w:date="2021-11-11T12:26:00Z">
        <w:r w:rsidR="008F3965">
          <w:rPr>
            <w:rFonts w:asciiTheme="minorBidi" w:hAnsiTheme="minorBidi"/>
            <w:noProof/>
            <w:sz w:val="24"/>
            <w:szCs w:val="24"/>
            <w:rtl/>
          </w:rPr>
          <w:br/>
        </w:r>
      </w:ins>
      <w:ins w:id="587" w:author="Alon Levi" w:date="2021-11-11T12:27:00Z">
        <w:r w:rsidR="008F3965">
          <w:rPr>
            <w:rFonts w:asciiTheme="minorBidi" w:hAnsiTheme="minorBidi"/>
            <w:noProof/>
            <w:sz w:val="24"/>
            <w:szCs w:val="24"/>
            <w:rtl/>
          </w:rPr>
          <w:br/>
        </w:r>
        <w:r w:rsidR="008F3965">
          <w:rPr>
            <w:rFonts w:asciiTheme="minorBidi" w:hAnsiTheme="minorBidi" w:hint="cs"/>
            <w:noProof/>
            <w:sz w:val="24"/>
            <w:szCs w:val="24"/>
            <w:rtl/>
          </w:rPr>
          <w:t>מאפייני החומרה הינם לעיל</w:t>
        </w:r>
      </w:ins>
      <w:ins w:id="588" w:author="Alon Levi" w:date="2021-11-11T12:40:00Z">
        <w:r w:rsidR="009B4EDC">
          <w:rPr>
            <w:rFonts w:asciiTheme="minorBidi" w:hAnsiTheme="minorBidi" w:hint="cs"/>
            <w:noProof/>
            <w:sz w:val="24"/>
            <w:szCs w:val="24"/>
            <w:rtl/>
          </w:rPr>
          <w:t xml:space="preserve"> עבור משתמשי ווינדוס</w:t>
        </w:r>
      </w:ins>
      <w:ins w:id="589" w:author="Alon Levi" w:date="2021-11-11T12:27:00Z">
        <w:r w:rsidR="008F3965">
          <w:rPr>
            <w:rFonts w:asciiTheme="minorBidi" w:hAnsiTheme="minorBidi" w:hint="cs"/>
            <w:noProof/>
            <w:sz w:val="24"/>
            <w:szCs w:val="24"/>
            <w:rtl/>
          </w:rPr>
          <w:t>:</w:t>
        </w:r>
        <w:r w:rsidR="008F3965">
          <w:rPr>
            <w:rFonts w:asciiTheme="minorBidi" w:hAnsiTheme="minorBidi"/>
            <w:noProof/>
            <w:sz w:val="24"/>
            <w:szCs w:val="24"/>
            <w:rtl/>
          </w:rPr>
          <w:br/>
        </w:r>
        <w:r w:rsidR="008F3965">
          <w:rPr>
            <w:rFonts w:asciiTheme="minorBidi" w:hAnsiTheme="minorBidi" w:hint="cs"/>
            <w:noProof/>
            <w:sz w:val="24"/>
            <w:szCs w:val="24"/>
            <w:rtl/>
          </w:rPr>
          <w:t xml:space="preserve">אנו ממליצים בחום להשתמש במחשב </w:t>
        </w:r>
      </w:ins>
      <w:ins w:id="590" w:author="Alon Levi" w:date="2021-11-11T12:28:00Z">
        <w:r w:rsidR="008F3965">
          <w:rPr>
            <w:rFonts w:asciiTheme="minorBidi" w:hAnsiTheme="minorBidi" w:hint="cs"/>
            <w:noProof/>
            <w:sz w:val="24"/>
            <w:szCs w:val="24"/>
            <w:rtl/>
          </w:rPr>
          <w:t>בן לפחות קטן יותר מ-5 שנים.</w:t>
        </w:r>
      </w:ins>
      <w:del w:id="591" w:author="Alon Levi" w:date="2021-11-11T12:26:00Z">
        <w:r w:rsidDel="008F3965">
          <w:rPr>
            <w:rFonts w:asciiTheme="minorBidi" w:hAnsiTheme="minorBidi" w:hint="cs"/>
            <w:noProof/>
            <w:sz w:val="24"/>
            <w:szCs w:val="24"/>
            <w:rtl/>
          </w:rPr>
          <w:delText xml:space="preserve"> וכמו כן תהיה מותקנת על מספר מחשבים נייחים (</w:delText>
        </w:r>
        <w:r w:rsidDel="008F3965">
          <w:rPr>
            <w:rFonts w:asciiTheme="minorBidi" w:hAnsiTheme="minorBidi" w:hint="cs"/>
            <w:noProof/>
            <w:sz w:val="24"/>
            <w:szCs w:val="24"/>
          </w:rPr>
          <w:delText>PC</w:delText>
        </w:r>
        <w:r w:rsidDel="008F3965">
          <w:rPr>
            <w:rFonts w:asciiTheme="minorBidi" w:hAnsiTheme="minorBidi" w:hint="cs"/>
            <w:noProof/>
            <w:sz w:val="24"/>
            <w:szCs w:val="24"/>
            <w:rtl/>
          </w:rPr>
          <w:delText>).</w:delText>
        </w:r>
      </w:del>
    </w:p>
    <w:p w14:paraId="7FA20A54" w14:textId="64F000D8" w:rsidR="008F3965" w:rsidRDefault="002B4362" w:rsidP="008F3965">
      <w:pPr>
        <w:pStyle w:val="ListParagraph"/>
        <w:numPr>
          <w:ilvl w:val="0"/>
          <w:numId w:val="22"/>
        </w:numPr>
        <w:bidi/>
        <w:rPr>
          <w:ins w:id="592" w:author="Alon Levi" w:date="2021-11-11T12:29:00Z"/>
          <w:rFonts w:asciiTheme="minorBidi" w:hAnsiTheme="minorBidi"/>
          <w:noProof/>
          <w:sz w:val="24"/>
          <w:szCs w:val="24"/>
        </w:rPr>
      </w:pPr>
      <w:ins w:id="593" w:author="Alon Levi" w:date="2021-11-11T12:28:00Z">
        <w:r>
          <w:rPr>
            <w:rFonts w:asciiTheme="minorBidi" w:hAnsiTheme="minorBidi" w:hint="cs"/>
            <w:noProof/>
            <w:sz w:val="24"/>
            <w:szCs w:val="24"/>
            <w:rtl/>
          </w:rPr>
          <w:t>מעבד</w:t>
        </w:r>
      </w:ins>
      <w:ins w:id="594" w:author="Alon Levi" w:date="2021-11-11T12:29:00Z">
        <w:r>
          <w:rPr>
            <w:rFonts w:asciiTheme="minorBidi" w:hAnsiTheme="minorBidi" w:hint="cs"/>
            <w:noProof/>
            <w:sz w:val="24"/>
            <w:szCs w:val="24"/>
            <w:rtl/>
          </w:rPr>
          <w:t xml:space="preserve">: מינימום </w:t>
        </w:r>
        <w:r>
          <w:rPr>
            <w:rFonts w:asciiTheme="minorBidi" w:hAnsiTheme="minorBidi" w:hint="cs"/>
            <w:noProof/>
            <w:sz w:val="24"/>
            <w:szCs w:val="24"/>
          </w:rPr>
          <w:t>GHZ</w:t>
        </w:r>
        <w:r>
          <w:rPr>
            <w:rFonts w:asciiTheme="minorBidi" w:hAnsiTheme="minorBidi" w:hint="cs"/>
            <w:noProof/>
            <w:sz w:val="24"/>
            <w:szCs w:val="24"/>
            <w:rtl/>
          </w:rPr>
          <w:t xml:space="preserve">1 </w:t>
        </w:r>
        <w:r>
          <w:rPr>
            <w:rFonts w:asciiTheme="minorBidi" w:hAnsiTheme="minorBidi"/>
            <w:noProof/>
            <w:sz w:val="24"/>
            <w:szCs w:val="24"/>
          </w:rPr>
          <w:t>;</w:t>
        </w:r>
        <w:r>
          <w:rPr>
            <w:rFonts w:asciiTheme="minorBidi" w:hAnsiTheme="minorBidi" w:hint="cs"/>
            <w:noProof/>
            <w:sz w:val="24"/>
            <w:szCs w:val="24"/>
            <w:rtl/>
          </w:rPr>
          <w:t xml:space="preserve"> מומלץ: </w:t>
        </w:r>
        <w:r>
          <w:rPr>
            <w:rFonts w:asciiTheme="minorBidi" w:hAnsiTheme="minorBidi" w:hint="cs"/>
            <w:noProof/>
            <w:sz w:val="24"/>
            <w:szCs w:val="24"/>
          </w:rPr>
          <w:t>GHZ</w:t>
        </w:r>
        <w:r>
          <w:rPr>
            <w:rFonts w:asciiTheme="minorBidi" w:hAnsiTheme="minorBidi" w:hint="cs"/>
            <w:noProof/>
            <w:sz w:val="24"/>
            <w:szCs w:val="24"/>
            <w:rtl/>
          </w:rPr>
          <w:t xml:space="preserve">2 </w:t>
        </w:r>
      </w:ins>
      <w:ins w:id="595" w:author="Alon Levi" w:date="2021-11-11T12:31:00Z">
        <w:r w:rsidR="00666670">
          <w:rPr>
            <w:rFonts w:asciiTheme="minorBidi" w:hAnsiTheme="minorBidi" w:hint="cs"/>
            <w:noProof/>
            <w:sz w:val="24"/>
            <w:szCs w:val="24"/>
            <w:rtl/>
          </w:rPr>
          <w:t>א</w:t>
        </w:r>
      </w:ins>
      <w:ins w:id="596" w:author="Alon Levi" w:date="2021-11-11T12:29:00Z">
        <w:r>
          <w:rPr>
            <w:rFonts w:asciiTheme="minorBidi" w:hAnsiTheme="minorBidi" w:hint="cs"/>
            <w:noProof/>
            <w:sz w:val="24"/>
            <w:szCs w:val="24"/>
            <w:rtl/>
          </w:rPr>
          <w:t>ו</w:t>
        </w:r>
      </w:ins>
      <w:ins w:id="597" w:author="Alon Levi" w:date="2021-11-11T12:31:00Z">
        <w:r w:rsidR="00666670">
          <w:rPr>
            <w:rFonts w:asciiTheme="minorBidi" w:hAnsiTheme="minorBidi" w:hint="cs"/>
            <w:noProof/>
            <w:sz w:val="24"/>
            <w:szCs w:val="24"/>
            <w:rtl/>
          </w:rPr>
          <w:t xml:space="preserve"> </w:t>
        </w:r>
      </w:ins>
      <w:ins w:id="598" w:author="Alon Levi" w:date="2021-11-11T12:29:00Z">
        <w:r>
          <w:rPr>
            <w:rFonts w:asciiTheme="minorBidi" w:hAnsiTheme="minorBidi" w:hint="cs"/>
            <w:noProof/>
            <w:sz w:val="24"/>
            <w:szCs w:val="24"/>
            <w:rtl/>
          </w:rPr>
          <w:t>יותר.</w:t>
        </w:r>
      </w:ins>
    </w:p>
    <w:p w14:paraId="63FC8B5B" w14:textId="3F3FD2AE" w:rsidR="002B4362" w:rsidRDefault="002B4362" w:rsidP="002B4362">
      <w:pPr>
        <w:pStyle w:val="ListParagraph"/>
        <w:numPr>
          <w:ilvl w:val="0"/>
          <w:numId w:val="22"/>
        </w:numPr>
        <w:bidi/>
        <w:rPr>
          <w:ins w:id="599" w:author="Alon Levi" w:date="2021-11-11T12:30:00Z"/>
          <w:rFonts w:asciiTheme="minorBidi" w:hAnsiTheme="minorBidi"/>
          <w:noProof/>
          <w:sz w:val="24"/>
          <w:szCs w:val="24"/>
        </w:rPr>
      </w:pPr>
      <w:ins w:id="600" w:author="Alon Levi" w:date="2021-11-11T12:30:00Z">
        <w:r>
          <w:rPr>
            <w:rFonts w:asciiTheme="minorBidi" w:hAnsiTheme="minorBidi" w:hint="cs"/>
            <w:noProof/>
            <w:sz w:val="24"/>
            <w:szCs w:val="24"/>
            <w:rtl/>
          </w:rPr>
          <w:t xml:space="preserve">חיבור לאינרנט דרך </w:t>
        </w:r>
        <w:r>
          <w:rPr>
            <w:rFonts w:asciiTheme="minorBidi" w:hAnsiTheme="minorBidi" w:hint="cs"/>
            <w:noProof/>
            <w:sz w:val="24"/>
            <w:szCs w:val="24"/>
          </w:rPr>
          <w:t>LAN</w:t>
        </w:r>
        <w:r>
          <w:rPr>
            <w:rFonts w:asciiTheme="minorBidi" w:hAnsiTheme="minorBidi" w:hint="cs"/>
            <w:noProof/>
            <w:sz w:val="24"/>
            <w:szCs w:val="24"/>
            <w:rtl/>
          </w:rPr>
          <w:t xml:space="preserve"> או </w:t>
        </w:r>
        <w:r>
          <w:rPr>
            <w:rFonts w:asciiTheme="minorBidi" w:hAnsiTheme="minorBidi" w:hint="cs"/>
            <w:noProof/>
            <w:sz w:val="24"/>
            <w:szCs w:val="24"/>
          </w:rPr>
          <w:t>WIRLESS</w:t>
        </w:r>
        <w:r>
          <w:rPr>
            <w:rFonts w:asciiTheme="minorBidi" w:hAnsiTheme="minorBidi" w:hint="cs"/>
            <w:noProof/>
            <w:sz w:val="24"/>
            <w:szCs w:val="24"/>
            <w:rtl/>
          </w:rPr>
          <w:t>.</w:t>
        </w:r>
      </w:ins>
    </w:p>
    <w:p w14:paraId="0E8239FA" w14:textId="5B185C15" w:rsidR="002B4362" w:rsidRDefault="002B4362" w:rsidP="002B4362">
      <w:pPr>
        <w:pStyle w:val="ListParagraph"/>
        <w:numPr>
          <w:ilvl w:val="0"/>
          <w:numId w:val="22"/>
        </w:numPr>
        <w:bidi/>
        <w:rPr>
          <w:ins w:id="601" w:author="Alon Levi" w:date="2021-11-11T12:31:00Z"/>
          <w:rFonts w:asciiTheme="minorBidi" w:hAnsiTheme="minorBidi"/>
          <w:noProof/>
          <w:sz w:val="24"/>
          <w:szCs w:val="24"/>
        </w:rPr>
      </w:pPr>
      <w:ins w:id="602" w:author="Alon Levi" w:date="2021-11-11T12:30:00Z">
        <w:r>
          <w:rPr>
            <w:rFonts w:asciiTheme="minorBidi" w:hAnsiTheme="minorBidi" w:hint="cs"/>
            <w:noProof/>
            <w:sz w:val="24"/>
            <w:szCs w:val="24"/>
            <w:rtl/>
          </w:rPr>
          <w:t xml:space="preserve">זיכרון קשיח: מינימום: </w:t>
        </w:r>
        <w:r>
          <w:rPr>
            <w:rFonts w:asciiTheme="minorBidi" w:hAnsiTheme="minorBidi" w:hint="cs"/>
            <w:noProof/>
            <w:sz w:val="24"/>
            <w:szCs w:val="24"/>
          </w:rPr>
          <w:t>GB</w:t>
        </w:r>
        <w:r>
          <w:rPr>
            <w:rFonts w:asciiTheme="minorBidi" w:hAnsiTheme="minorBidi" w:hint="cs"/>
            <w:noProof/>
            <w:sz w:val="24"/>
            <w:szCs w:val="24"/>
            <w:rtl/>
          </w:rPr>
          <w:t xml:space="preserve">32 </w:t>
        </w:r>
        <w:r>
          <w:rPr>
            <w:rFonts w:asciiTheme="minorBidi" w:hAnsiTheme="minorBidi"/>
            <w:noProof/>
            <w:sz w:val="24"/>
            <w:szCs w:val="24"/>
          </w:rPr>
          <w:t>;</w:t>
        </w:r>
        <w:r>
          <w:rPr>
            <w:rFonts w:asciiTheme="minorBidi" w:hAnsiTheme="minorBidi" w:hint="cs"/>
            <w:noProof/>
            <w:sz w:val="24"/>
            <w:szCs w:val="24"/>
            <w:rtl/>
          </w:rPr>
          <w:t xml:space="preserve"> </w:t>
        </w:r>
      </w:ins>
      <w:ins w:id="603" w:author="Alon Levi" w:date="2021-11-11T12:31:00Z">
        <w:r>
          <w:rPr>
            <w:rFonts w:asciiTheme="minorBidi" w:hAnsiTheme="minorBidi" w:hint="cs"/>
            <w:noProof/>
            <w:sz w:val="24"/>
            <w:szCs w:val="24"/>
            <w:rtl/>
          </w:rPr>
          <w:t xml:space="preserve">מומלץ: </w:t>
        </w:r>
        <w:r>
          <w:rPr>
            <w:rFonts w:asciiTheme="minorBidi" w:hAnsiTheme="minorBidi" w:hint="cs"/>
            <w:noProof/>
            <w:sz w:val="24"/>
            <w:szCs w:val="24"/>
          </w:rPr>
          <w:t>GB</w:t>
        </w:r>
        <w:r>
          <w:rPr>
            <w:rFonts w:asciiTheme="minorBidi" w:hAnsiTheme="minorBidi" w:hint="cs"/>
            <w:noProof/>
            <w:sz w:val="24"/>
            <w:szCs w:val="24"/>
            <w:rtl/>
          </w:rPr>
          <w:t>64 או יותר.</w:t>
        </w:r>
      </w:ins>
    </w:p>
    <w:p w14:paraId="14B9F9C5" w14:textId="7CA0365F" w:rsidR="002B4362" w:rsidRDefault="002B4362" w:rsidP="002B4362">
      <w:pPr>
        <w:pStyle w:val="ListParagraph"/>
        <w:numPr>
          <w:ilvl w:val="0"/>
          <w:numId w:val="22"/>
        </w:numPr>
        <w:bidi/>
        <w:rPr>
          <w:ins w:id="604" w:author="Alon Levi" w:date="2021-11-11T12:31:00Z"/>
          <w:rFonts w:asciiTheme="minorBidi" w:hAnsiTheme="minorBidi"/>
          <w:noProof/>
          <w:sz w:val="24"/>
          <w:szCs w:val="24"/>
        </w:rPr>
      </w:pPr>
      <w:ins w:id="605" w:author="Alon Levi" w:date="2021-11-11T12:31:00Z">
        <w:r>
          <w:rPr>
            <w:rFonts w:asciiTheme="minorBidi" w:hAnsiTheme="minorBidi" w:hint="cs"/>
            <w:noProof/>
            <w:sz w:val="24"/>
            <w:szCs w:val="24"/>
            <w:rtl/>
          </w:rPr>
          <w:t xml:space="preserve">זיכרון </w:t>
        </w:r>
        <w:r>
          <w:rPr>
            <w:rFonts w:asciiTheme="minorBidi" w:hAnsiTheme="minorBidi" w:hint="cs"/>
            <w:noProof/>
            <w:sz w:val="24"/>
            <w:szCs w:val="24"/>
          </w:rPr>
          <w:t>RAM</w:t>
        </w:r>
        <w:r>
          <w:rPr>
            <w:rFonts w:asciiTheme="minorBidi" w:hAnsiTheme="minorBidi" w:hint="cs"/>
            <w:noProof/>
            <w:sz w:val="24"/>
            <w:szCs w:val="24"/>
            <w:rtl/>
          </w:rPr>
          <w:t xml:space="preserve">: מינימום: </w:t>
        </w:r>
        <w:r>
          <w:rPr>
            <w:rFonts w:asciiTheme="minorBidi" w:hAnsiTheme="minorBidi" w:hint="cs"/>
            <w:noProof/>
            <w:sz w:val="24"/>
            <w:szCs w:val="24"/>
          </w:rPr>
          <w:t>GB</w:t>
        </w:r>
        <w:r>
          <w:rPr>
            <w:rFonts w:asciiTheme="minorBidi" w:hAnsiTheme="minorBidi" w:hint="cs"/>
            <w:noProof/>
            <w:sz w:val="24"/>
            <w:szCs w:val="24"/>
            <w:rtl/>
          </w:rPr>
          <w:t xml:space="preserve">1 </w:t>
        </w:r>
        <w:r>
          <w:rPr>
            <w:rFonts w:asciiTheme="minorBidi" w:hAnsiTheme="minorBidi"/>
            <w:noProof/>
            <w:sz w:val="24"/>
            <w:szCs w:val="24"/>
          </w:rPr>
          <w:t xml:space="preserve">; </w:t>
        </w:r>
        <w:r>
          <w:rPr>
            <w:rFonts w:asciiTheme="minorBidi" w:hAnsiTheme="minorBidi" w:hint="cs"/>
            <w:noProof/>
            <w:sz w:val="24"/>
            <w:szCs w:val="24"/>
            <w:rtl/>
          </w:rPr>
          <w:t xml:space="preserve"> מומלץ: </w:t>
        </w:r>
        <w:r>
          <w:rPr>
            <w:rFonts w:asciiTheme="minorBidi" w:hAnsiTheme="minorBidi" w:hint="cs"/>
            <w:noProof/>
            <w:sz w:val="24"/>
            <w:szCs w:val="24"/>
          </w:rPr>
          <w:t>GB</w:t>
        </w:r>
        <w:r>
          <w:rPr>
            <w:rFonts w:asciiTheme="minorBidi" w:hAnsiTheme="minorBidi" w:hint="cs"/>
            <w:noProof/>
            <w:sz w:val="24"/>
            <w:szCs w:val="24"/>
            <w:rtl/>
          </w:rPr>
          <w:t>4 או יותר.</w:t>
        </w:r>
      </w:ins>
    </w:p>
    <w:p w14:paraId="5DCE1227" w14:textId="21C68FC9" w:rsidR="00216950" w:rsidRDefault="00216950" w:rsidP="00216950">
      <w:pPr>
        <w:pStyle w:val="ListParagraph"/>
        <w:numPr>
          <w:ilvl w:val="0"/>
          <w:numId w:val="22"/>
        </w:numPr>
        <w:bidi/>
        <w:rPr>
          <w:ins w:id="606" w:author="Alon Levi" w:date="2021-11-11T12:32:00Z"/>
          <w:rFonts w:asciiTheme="minorBidi" w:hAnsiTheme="minorBidi"/>
          <w:noProof/>
          <w:sz w:val="24"/>
          <w:szCs w:val="24"/>
        </w:rPr>
      </w:pPr>
      <w:ins w:id="607" w:author="Alon Levi" w:date="2021-11-11T12:31:00Z">
        <w:r>
          <w:rPr>
            <w:rFonts w:asciiTheme="minorBidi" w:hAnsiTheme="minorBidi" w:hint="cs"/>
            <w:noProof/>
            <w:sz w:val="24"/>
            <w:szCs w:val="24"/>
            <w:rtl/>
          </w:rPr>
          <w:t>כר</w:t>
        </w:r>
      </w:ins>
      <w:ins w:id="608" w:author="Alon Levi" w:date="2021-11-11T12:32:00Z">
        <w:r>
          <w:rPr>
            <w:rFonts w:asciiTheme="minorBidi" w:hAnsiTheme="minorBidi" w:hint="cs"/>
            <w:noProof/>
            <w:sz w:val="24"/>
            <w:szCs w:val="24"/>
            <w:rtl/>
          </w:rPr>
          <w:t>טיס קול / שמע.</w:t>
        </w:r>
      </w:ins>
    </w:p>
    <w:p w14:paraId="53E1AFEC" w14:textId="05F6DEE2" w:rsidR="00216950" w:rsidRPr="00216950" w:rsidDel="00D3705F" w:rsidRDefault="00216950">
      <w:pPr>
        <w:bidi/>
        <w:ind w:left="1020"/>
        <w:rPr>
          <w:del w:id="609" w:author="Alon Levi" w:date="2021-11-12T13:15:00Z"/>
          <w:rFonts w:asciiTheme="minorBidi" w:hAnsiTheme="minorBidi"/>
          <w:noProof/>
          <w:sz w:val="24"/>
          <w:szCs w:val="24"/>
          <w:rtl/>
          <w:rPrChange w:id="610" w:author="Alon Levi" w:date="2021-11-11T12:32:00Z">
            <w:rPr>
              <w:del w:id="611" w:author="Alon Levi" w:date="2021-11-12T13:15:00Z"/>
              <w:noProof/>
              <w:rtl/>
            </w:rPr>
          </w:rPrChange>
        </w:rPr>
        <w:pPrChange w:id="612" w:author="Alon Levi" w:date="2021-11-11T12:32:00Z">
          <w:pPr>
            <w:pStyle w:val="ListParagraph"/>
            <w:bidi/>
            <w:ind w:left="1020"/>
          </w:pPr>
        </w:pPrChange>
      </w:pPr>
      <w:ins w:id="613" w:author="Alon Levi" w:date="2021-11-11T12:32:00Z">
        <w:r>
          <w:rPr>
            <w:rFonts w:asciiTheme="minorBidi" w:hAnsiTheme="minorBidi" w:hint="cs"/>
            <w:noProof/>
            <w:sz w:val="24"/>
            <w:szCs w:val="24"/>
            <w:rtl/>
          </w:rPr>
          <w:t>כמובן צריך דפדפן להריץ את המשחק ב</w:t>
        </w:r>
        <w:r>
          <w:rPr>
            <w:rFonts w:asciiTheme="minorBidi" w:hAnsiTheme="minorBidi" w:hint="cs"/>
            <w:noProof/>
            <w:sz w:val="24"/>
            <w:szCs w:val="24"/>
          </w:rPr>
          <w:t>WEB</w:t>
        </w:r>
        <w:r>
          <w:rPr>
            <w:rFonts w:asciiTheme="minorBidi" w:hAnsiTheme="minorBidi" w:hint="cs"/>
            <w:noProof/>
            <w:sz w:val="24"/>
            <w:szCs w:val="24"/>
            <w:rtl/>
          </w:rPr>
          <w:t>,</w:t>
        </w:r>
      </w:ins>
      <w:ins w:id="614" w:author="Alon Levi" w:date="2021-11-11T12:33:00Z">
        <w:r>
          <w:rPr>
            <w:rFonts w:asciiTheme="minorBidi" w:hAnsiTheme="minorBidi" w:hint="cs"/>
            <w:noProof/>
            <w:sz w:val="24"/>
            <w:szCs w:val="24"/>
            <w:rtl/>
          </w:rPr>
          <w:t xml:space="preserve"> אין דפדפן שלא יעבוד אך</w:t>
        </w:r>
      </w:ins>
      <w:ins w:id="615" w:author="Alon Levi" w:date="2021-11-11T12:32:00Z">
        <w:r>
          <w:rPr>
            <w:rFonts w:asciiTheme="minorBidi" w:hAnsiTheme="minorBidi" w:hint="cs"/>
            <w:noProof/>
            <w:sz w:val="24"/>
            <w:szCs w:val="24"/>
            <w:rtl/>
          </w:rPr>
          <w:t xml:space="preserve"> מומלץ להשתמש ב</w:t>
        </w:r>
        <w:r>
          <w:rPr>
            <w:rFonts w:asciiTheme="minorBidi" w:hAnsiTheme="minorBidi" w:hint="cs"/>
            <w:noProof/>
            <w:sz w:val="24"/>
            <w:szCs w:val="24"/>
          </w:rPr>
          <w:t>CHROME</w:t>
        </w:r>
      </w:ins>
      <w:ins w:id="616" w:author="Alon Levi" w:date="2021-11-11T12:33:00Z">
        <w:r>
          <w:rPr>
            <w:rFonts w:asciiTheme="minorBidi" w:hAnsiTheme="minorBidi" w:hint="cs"/>
            <w:noProof/>
            <w:sz w:val="24"/>
            <w:szCs w:val="24"/>
            <w:rtl/>
          </w:rPr>
          <w:t>.</w:t>
        </w:r>
      </w:ins>
    </w:p>
    <w:p w14:paraId="3809B0DB" w14:textId="56A41457" w:rsidR="00EC6B7A" w:rsidRPr="00D3705F" w:rsidRDefault="00EC6B7A" w:rsidP="00D3705F">
      <w:pPr>
        <w:bidi/>
        <w:ind w:left="1020"/>
        <w:rPr>
          <w:ins w:id="617" w:author="Alon Levi" w:date="2021-11-12T13:09:00Z"/>
          <w:rFonts w:asciiTheme="minorBidi" w:hAnsiTheme="minorBidi"/>
          <w:noProof/>
          <w:sz w:val="24"/>
          <w:szCs w:val="24"/>
          <w:rtl/>
          <w:rPrChange w:id="618" w:author="Alon Levi" w:date="2021-11-12T13:15:00Z">
            <w:rPr>
              <w:ins w:id="619" w:author="Alon Levi" w:date="2021-11-12T13:09:00Z"/>
              <w:noProof/>
              <w:rtl/>
            </w:rPr>
          </w:rPrChange>
        </w:rPr>
        <w:pPrChange w:id="620" w:author="Alon Levi" w:date="2021-11-12T13:15:00Z">
          <w:pPr>
            <w:pStyle w:val="ListParagraph"/>
            <w:bidi/>
            <w:ind w:left="1020"/>
          </w:pPr>
        </w:pPrChange>
      </w:pPr>
    </w:p>
    <w:p w14:paraId="6FAD323B" w14:textId="77777777" w:rsidR="00EC6B7A" w:rsidRDefault="00EC6B7A" w:rsidP="00EC6B7A">
      <w:pPr>
        <w:pStyle w:val="ListParagraph"/>
        <w:bidi/>
        <w:ind w:left="1020"/>
        <w:rPr>
          <w:rFonts w:asciiTheme="minorBidi" w:hAnsiTheme="minorBidi"/>
          <w:noProof/>
          <w:sz w:val="24"/>
          <w:szCs w:val="24"/>
          <w:rtl/>
        </w:rPr>
      </w:pPr>
    </w:p>
    <w:p w14:paraId="69C018DB" w14:textId="27B9B4AD" w:rsidR="0064350D" w:rsidRDefault="0064350D" w:rsidP="0064350D">
      <w:pPr>
        <w:pStyle w:val="ListParagraph"/>
        <w:numPr>
          <w:ilvl w:val="1"/>
          <w:numId w:val="15"/>
        </w:numPr>
        <w:bidi/>
        <w:rPr>
          <w:rFonts w:asciiTheme="minorBidi" w:hAnsiTheme="minorBidi"/>
          <w:b/>
          <w:bCs/>
          <w:noProof/>
          <w:sz w:val="24"/>
          <w:szCs w:val="24"/>
        </w:rPr>
      </w:pPr>
      <w:r>
        <w:rPr>
          <w:rFonts w:asciiTheme="minorBidi" w:hAnsiTheme="minorBidi" w:hint="cs"/>
          <w:b/>
          <w:bCs/>
          <w:noProof/>
          <w:sz w:val="24"/>
          <w:szCs w:val="24"/>
          <w:rtl/>
        </w:rPr>
        <w:t xml:space="preserve"> בסיס נתונים </w:t>
      </w:r>
      <w:r>
        <w:rPr>
          <w:rFonts w:asciiTheme="minorBidi" w:hAnsiTheme="minorBidi"/>
          <w:b/>
          <w:bCs/>
          <w:noProof/>
          <w:sz w:val="24"/>
          <w:szCs w:val="24"/>
          <w:rtl/>
        </w:rPr>
        <w:t>–</w:t>
      </w:r>
      <w:r>
        <w:rPr>
          <w:rFonts w:asciiTheme="minorBidi" w:hAnsiTheme="minorBidi" w:hint="cs"/>
          <w:b/>
          <w:bCs/>
          <w:noProof/>
          <w:sz w:val="24"/>
          <w:szCs w:val="24"/>
          <w:rtl/>
        </w:rPr>
        <w:t xml:space="preserve"> </w:t>
      </w:r>
      <w:r>
        <w:rPr>
          <w:rFonts w:asciiTheme="minorBidi" w:hAnsiTheme="minorBidi" w:hint="cs"/>
          <w:b/>
          <w:bCs/>
          <w:noProof/>
          <w:sz w:val="24"/>
          <w:szCs w:val="24"/>
        </w:rPr>
        <w:t>DBMS</w:t>
      </w:r>
      <w:r>
        <w:rPr>
          <w:rFonts w:asciiTheme="minorBidi" w:hAnsiTheme="minorBidi" w:hint="cs"/>
          <w:b/>
          <w:bCs/>
          <w:noProof/>
          <w:sz w:val="24"/>
          <w:szCs w:val="24"/>
          <w:rtl/>
        </w:rPr>
        <w:t xml:space="preserve"> </w:t>
      </w:r>
      <w:r w:rsidRPr="0064350D">
        <w:rPr>
          <w:rFonts w:asciiTheme="minorBidi" w:hAnsiTheme="minorBidi" w:hint="cs"/>
          <w:b/>
          <w:bCs/>
          <w:noProof/>
          <w:sz w:val="24"/>
          <w:szCs w:val="24"/>
          <w:rtl/>
        </w:rPr>
        <w:t xml:space="preserve"> </w:t>
      </w:r>
    </w:p>
    <w:p w14:paraId="1A5514E3" w14:textId="4D0EF93E" w:rsidR="0064350D" w:rsidRPr="002752E5" w:rsidRDefault="0064350D" w:rsidP="002752E5">
      <w:pPr>
        <w:pStyle w:val="ListParagraph"/>
        <w:bidi/>
        <w:ind w:left="1020"/>
        <w:rPr>
          <w:rFonts w:asciiTheme="minorBidi" w:hAnsiTheme="minorBidi"/>
          <w:noProof/>
          <w:sz w:val="24"/>
          <w:szCs w:val="24"/>
          <w:rtl/>
        </w:rPr>
      </w:pPr>
    </w:p>
    <w:p w14:paraId="4CE74DFB" w14:textId="50389E21" w:rsidR="002752E5" w:rsidRDefault="0064350D" w:rsidP="002752E5">
      <w:pPr>
        <w:pStyle w:val="ListParagraph"/>
        <w:bidi/>
        <w:ind w:left="1020"/>
        <w:rPr>
          <w:ins w:id="621" w:author="Alon Levi" w:date="2021-11-12T10:45:00Z"/>
          <w:rFonts w:asciiTheme="minorBidi" w:hAnsiTheme="minorBidi"/>
          <w:noProof/>
          <w:sz w:val="24"/>
          <w:szCs w:val="24"/>
        </w:rPr>
      </w:pPr>
      <w:r>
        <w:rPr>
          <w:rFonts w:asciiTheme="minorBidi" w:hAnsiTheme="minorBidi" w:hint="cs"/>
          <w:noProof/>
          <w:sz w:val="24"/>
          <w:szCs w:val="24"/>
          <w:rtl/>
        </w:rPr>
        <w:t xml:space="preserve">מודל בסיס הנתונים </w:t>
      </w:r>
      <w:r w:rsidR="00A47CA7">
        <w:rPr>
          <w:rFonts w:asciiTheme="minorBidi" w:hAnsiTheme="minorBidi" w:hint="cs"/>
          <w:noProof/>
          <w:sz w:val="24"/>
          <w:szCs w:val="24"/>
          <w:rtl/>
        </w:rPr>
        <w:t>של המערכת "</w:t>
      </w:r>
      <w:del w:id="622" w:author="Alon Levi" w:date="2021-11-12T11:52:00Z">
        <w:r w:rsidR="00A47CA7" w:rsidDel="003C16F2">
          <w:rPr>
            <w:rFonts w:asciiTheme="minorBidi" w:hAnsiTheme="minorBidi" w:hint="cs"/>
            <w:noProof/>
            <w:sz w:val="24"/>
            <w:szCs w:val="24"/>
          </w:rPr>
          <w:delText>GLYPH</w:delText>
        </w:r>
      </w:del>
      <w:ins w:id="623" w:author="Alon Levi" w:date="2021-11-12T13:15:00Z">
        <w:r w:rsidR="00437826">
          <w:rPr>
            <w:rFonts w:asciiTheme="minorBidi" w:hAnsiTheme="minorBidi" w:hint="cs"/>
            <w:noProof/>
            <w:sz w:val="24"/>
            <w:szCs w:val="24"/>
          </w:rPr>
          <w:t>C</w:t>
        </w:r>
        <w:r w:rsidR="00437826">
          <w:rPr>
            <w:rFonts w:asciiTheme="minorBidi" w:hAnsiTheme="minorBidi"/>
            <w:noProof/>
            <w:sz w:val="24"/>
            <w:szCs w:val="24"/>
          </w:rPr>
          <w:t>odoGlyph</w:t>
        </w:r>
      </w:ins>
      <w:r w:rsidR="00A47CA7">
        <w:rPr>
          <w:rFonts w:asciiTheme="minorBidi" w:hAnsiTheme="minorBidi" w:hint="cs"/>
          <w:noProof/>
          <w:sz w:val="24"/>
          <w:szCs w:val="24"/>
          <w:rtl/>
        </w:rPr>
        <w:t>" מבוססת על רשת, היררכיה ומ</w:t>
      </w:r>
      <w:ins w:id="624" w:author="Alon Levi" w:date="2021-11-12T13:15:00Z">
        <w:r w:rsidR="00437826">
          <w:rPr>
            <w:rFonts w:asciiTheme="minorBidi" w:hAnsiTheme="minorBidi" w:hint="cs"/>
            <w:noProof/>
            <w:sz w:val="24"/>
            <w:szCs w:val="24"/>
            <w:rtl/>
          </w:rPr>
          <w:t>י</w:t>
        </w:r>
      </w:ins>
      <w:del w:id="625" w:author="Alon Levi" w:date="2021-11-12T13:15:00Z">
        <w:r w:rsidR="00A47CA7" w:rsidDel="00437826">
          <w:rPr>
            <w:rFonts w:asciiTheme="minorBidi" w:hAnsiTheme="minorBidi" w:hint="cs"/>
            <w:noProof/>
            <w:sz w:val="24"/>
            <w:szCs w:val="24"/>
            <w:rtl/>
          </w:rPr>
          <w:delText>י</w:delText>
        </w:r>
      </w:del>
      <w:r w:rsidR="00A47CA7">
        <w:rPr>
          <w:rFonts w:asciiTheme="minorBidi" w:hAnsiTheme="minorBidi" w:hint="cs"/>
          <w:noProof/>
          <w:sz w:val="24"/>
          <w:szCs w:val="24"/>
          <w:rtl/>
        </w:rPr>
        <w:t>לון נתונים שיאפשר: חיפוש, הוספה, מחיקה, החלפה ומתן פעולות נוספות.</w:t>
      </w:r>
    </w:p>
    <w:p w14:paraId="0EAEBFF0" w14:textId="77777777" w:rsidR="008C0638" w:rsidRDefault="008C0638" w:rsidP="008C0638">
      <w:pPr>
        <w:pStyle w:val="ListParagraph"/>
        <w:bidi/>
        <w:ind w:left="1020"/>
        <w:rPr>
          <w:rFonts w:asciiTheme="minorBidi" w:hAnsiTheme="minorBidi"/>
          <w:noProof/>
          <w:sz w:val="24"/>
          <w:szCs w:val="24"/>
        </w:rPr>
      </w:pPr>
    </w:p>
    <w:p w14:paraId="4050350A" w14:textId="600FA1F7" w:rsidR="002752E5" w:rsidRDefault="002752E5" w:rsidP="002752E5">
      <w:pPr>
        <w:pStyle w:val="ListParagraph"/>
        <w:bidi/>
        <w:ind w:left="1020"/>
        <w:rPr>
          <w:rFonts w:asciiTheme="minorBidi" w:hAnsiTheme="minorBidi"/>
          <w:noProof/>
          <w:sz w:val="24"/>
          <w:szCs w:val="24"/>
          <w:rtl/>
        </w:rPr>
      </w:pPr>
    </w:p>
    <w:p w14:paraId="2152705D" w14:textId="17DBF0E3" w:rsidR="002752E5" w:rsidRDefault="002752E5" w:rsidP="002752E5">
      <w:pPr>
        <w:pStyle w:val="ListParagraph"/>
        <w:numPr>
          <w:ilvl w:val="1"/>
          <w:numId w:val="16"/>
        </w:numPr>
        <w:bidi/>
        <w:rPr>
          <w:rFonts w:asciiTheme="minorBidi" w:hAnsiTheme="minorBidi"/>
          <w:b/>
          <w:bCs/>
          <w:noProof/>
          <w:sz w:val="24"/>
          <w:szCs w:val="24"/>
        </w:rPr>
      </w:pPr>
      <w:r>
        <w:rPr>
          <w:rFonts w:asciiTheme="minorBidi" w:hAnsiTheme="minorBidi" w:hint="cs"/>
          <w:b/>
          <w:bCs/>
          <w:noProof/>
          <w:sz w:val="24"/>
          <w:szCs w:val="24"/>
          <w:rtl/>
        </w:rPr>
        <w:t xml:space="preserve"> תקשורת פרטית / מקומית</w:t>
      </w:r>
    </w:p>
    <w:p w14:paraId="6BB4EE15" w14:textId="4BFEBBEF" w:rsidR="002752E5" w:rsidRDefault="002752E5" w:rsidP="002752E5">
      <w:pPr>
        <w:pStyle w:val="ListParagraph"/>
        <w:bidi/>
        <w:ind w:left="1128"/>
        <w:rPr>
          <w:rFonts w:asciiTheme="minorBidi" w:hAnsiTheme="minorBidi"/>
          <w:b/>
          <w:bCs/>
          <w:noProof/>
          <w:sz w:val="24"/>
          <w:szCs w:val="24"/>
          <w:rtl/>
        </w:rPr>
      </w:pPr>
    </w:p>
    <w:p w14:paraId="3815C0AF" w14:textId="1B464F07" w:rsidR="002752E5" w:rsidDel="006652F7" w:rsidRDefault="002752E5" w:rsidP="006652F7">
      <w:pPr>
        <w:pStyle w:val="ListParagraph"/>
        <w:bidi/>
        <w:ind w:left="1128"/>
        <w:rPr>
          <w:del w:id="626" w:author="Alon Levi" w:date="2021-11-11T12:54:00Z"/>
          <w:rFonts w:asciiTheme="minorBidi" w:hAnsiTheme="minorBidi"/>
          <w:noProof/>
          <w:sz w:val="24"/>
          <w:szCs w:val="24"/>
          <w:rtl/>
        </w:rPr>
      </w:pPr>
      <w:r>
        <w:rPr>
          <w:rFonts w:asciiTheme="minorBidi" w:hAnsiTheme="minorBidi" w:hint="cs"/>
          <w:noProof/>
          <w:sz w:val="24"/>
          <w:szCs w:val="24"/>
          <w:rtl/>
        </w:rPr>
        <w:t>חייב חיבור לרשת תקשורת ציבורית או ביתית על מנת להשתמש באלמנטים של המערכת.</w:t>
      </w:r>
    </w:p>
    <w:p w14:paraId="73527D22" w14:textId="77777777" w:rsidR="006652F7" w:rsidRDefault="006652F7" w:rsidP="006652F7">
      <w:pPr>
        <w:pStyle w:val="ListParagraph"/>
        <w:bidi/>
        <w:ind w:left="1128"/>
        <w:rPr>
          <w:ins w:id="627" w:author="Alon Levi" w:date="2021-11-11T12:54:00Z"/>
          <w:rFonts w:asciiTheme="minorBidi" w:hAnsiTheme="minorBidi"/>
          <w:noProof/>
          <w:sz w:val="24"/>
          <w:szCs w:val="24"/>
          <w:rtl/>
        </w:rPr>
      </w:pPr>
    </w:p>
    <w:p w14:paraId="6619CA28" w14:textId="066D3E6C" w:rsidR="002752E5" w:rsidDel="006652F7" w:rsidRDefault="002752E5" w:rsidP="002752E5">
      <w:pPr>
        <w:pStyle w:val="ListParagraph"/>
        <w:bidi/>
        <w:ind w:left="1128"/>
        <w:rPr>
          <w:del w:id="628" w:author="Alon Levi" w:date="2021-11-11T12:54:00Z"/>
          <w:rFonts w:asciiTheme="minorBidi" w:hAnsiTheme="minorBidi"/>
          <w:noProof/>
          <w:sz w:val="24"/>
          <w:szCs w:val="24"/>
          <w:rtl/>
        </w:rPr>
      </w:pPr>
    </w:p>
    <w:p w14:paraId="28005934" w14:textId="77777777" w:rsidR="002752E5" w:rsidRPr="002752E5" w:rsidDel="006652F7" w:rsidRDefault="002752E5" w:rsidP="002752E5">
      <w:pPr>
        <w:pStyle w:val="ListParagraph"/>
        <w:bidi/>
        <w:ind w:left="1128"/>
        <w:rPr>
          <w:del w:id="629" w:author="Alon Levi" w:date="2021-11-11T12:54:00Z"/>
          <w:rFonts w:asciiTheme="minorBidi" w:hAnsiTheme="minorBidi"/>
          <w:noProof/>
          <w:sz w:val="24"/>
          <w:szCs w:val="24"/>
          <w:rtl/>
        </w:rPr>
      </w:pPr>
    </w:p>
    <w:p w14:paraId="149F678E" w14:textId="77777777" w:rsidR="002752E5" w:rsidRPr="002752E5" w:rsidDel="006652F7" w:rsidRDefault="002752E5" w:rsidP="002752E5">
      <w:pPr>
        <w:pStyle w:val="ListParagraph"/>
        <w:bidi/>
        <w:ind w:left="2160" w:hanging="720"/>
        <w:rPr>
          <w:del w:id="630" w:author="Alon Levi" w:date="2021-11-11T12:54:00Z"/>
          <w:rFonts w:asciiTheme="minorBidi" w:hAnsiTheme="minorBidi"/>
          <w:b/>
          <w:bCs/>
          <w:noProof/>
          <w:sz w:val="24"/>
          <w:szCs w:val="24"/>
          <w:rtl/>
        </w:rPr>
      </w:pPr>
    </w:p>
    <w:p w14:paraId="3579CE80" w14:textId="77777777" w:rsidR="0064350D" w:rsidRPr="0064350D" w:rsidDel="006652F7" w:rsidRDefault="0064350D" w:rsidP="0064350D">
      <w:pPr>
        <w:pStyle w:val="ListParagraph"/>
        <w:bidi/>
        <w:ind w:left="1020"/>
        <w:rPr>
          <w:del w:id="631" w:author="Alon Levi" w:date="2021-11-11T12:54:00Z"/>
          <w:rFonts w:asciiTheme="minorBidi" w:hAnsiTheme="minorBidi"/>
          <w:b/>
          <w:bCs/>
          <w:noProof/>
          <w:sz w:val="24"/>
          <w:szCs w:val="24"/>
          <w:rtl/>
        </w:rPr>
      </w:pPr>
    </w:p>
    <w:p w14:paraId="7CA7409E" w14:textId="3766D7F3" w:rsidR="00293FC3" w:rsidDel="006652F7" w:rsidRDefault="00293FC3" w:rsidP="00293FC3">
      <w:pPr>
        <w:pStyle w:val="ListParagraph"/>
        <w:bidi/>
        <w:ind w:left="1020"/>
        <w:rPr>
          <w:del w:id="632" w:author="Alon Levi" w:date="2021-11-11T12:54:00Z"/>
          <w:rFonts w:asciiTheme="minorBidi" w:hAnsiTheme="minorBidi"/>
          <w:noProof/>
          <w:sz w:val="24"/>
          <w:szCs w:val="24"/>
          <w:rtl/>
        </w:rPr>
      </w:pPr>
    </w:p>
    <w:p w14:paraId="7F774423" w14:textId="1D7E0221" w:rsidR="00293FC3" w:rsidDel="006652F7" w:rsidRDefault="00293FC3" w:rsidP="00293FC3">
      <w:pPr>
        <w:pStyle w:val="ListParagraph"/>
        <w:bidi/>
        <w:ind w:left="1020"/>
        <w:rPr>
          <w:del w:id="633" w:author="Alon Levi" w:date="2021-11-11T12:54:00Z"/>
          <w:rFonts w:asciiTheme="minorBidi" w:hAnsiTheme="minorBidi"/>
          <w:noProof/>
          <w:sz w:val="24"/>
          <w:szCs w:val="24"/>
          <w:rtl/>
        </w:rPr>
      </w:pPr>
    </w:p>
    <w:p w14:paraId="062478F2" w14:textId="66BD6706" w:rsidR="00293FC3" w:rsidDel="003B1936" w:rsidRDefault="00293FC3" w:rsidP="002752E5">
      <w:pPr>
        <w:pStyle w:val="ListParagraph"/>
        <w:bidi/>
        <w:ind w:left="1020"/>
        <w:rPr>
          <w:del w:id="634" w:author="Alon Levi" w:date="2021-11-11T12:09:00Z"/>
          <w:rFonts w:asciiTheme="minorBidi" w:hAnsiTheme="minorBidi"/>
          <w:noProof/>
          <w:sz w:val="24"/>
          <w:szCs w:val="24"/>
          <w:rtl/>
        </w:rPr>
      </w:pPr>
    </w:p>
    <w:p w14:paraId="052BFF23" w14:textId="03E795DE" w:rsidR="00293FC3" w:rsidRPr="006652F7" w:rsidDel="003B1936" w:rsidRDefault="00293FC3">
      <w:pPr>
        <w:bidi/>
        <w:rPr>
          <w:del w:id="635" w:author="Alon Levi" w:date="2021-11-11T12:09:00Z"/>
          <w:rFonts w:asciiTheme="minorBidi" w:hAnsiTheme="minorBidi"/>
          <w:noProof/>
          <w:sz w:val="24"/>
          <w:szCs w:val="24"/>
          <w:rtl/>
          <w:rPrChange w:id="636" w:author="Alon Levi" w:date="2021-11-11T12:54:00Z">
            <w:rPr>
              <w:del w:id="637" w:author="Alon Levi" w:date="2021-11-11T12:09:00Z"/>
              <w:noProof/>
              <w:rtl/>
            </w:rPr>
          </w:rPrChange>
        </w:rPr>
        <w:pPrChange w:id="638" w:author="Alon Levi" w:date="2021-11-11T12:54:00Z">
          <w:pPr>
            <w:pStyle w:val="ListParagraph"/>
            <w:bidi/>
            <w:ind w:left="1020"/>
          </w:pPr>
        </w:pPrChange>
      </w:pPr>
    </w:p>
    <w:p w14:paraId="666D294F" w14:textId="04D6965E" w:rsidR="00293FC3" w:rsidDel="003B1936" w:rsidRDefault="00293FC3">
      <w:pPr>
        <w:bidi/>
        <w:rPr>
          <w:del w:id="639" w:author="Alon Levi" w:date="2021-11-11T12:09:00Z"/>
          <w:noProof/>
          <w:rtl/>
        </w:rPr>
        <w:pPrChange w:id="640" w:author="Alon Levi" w:date="2021-11-11T12:54:00Z">
          <w:pPr>
            <w:pStyle w:val="ListParagraph"/>
            <w:bidi/>
            <w:ind w:left="1020"/>
          </w:pPr>
        </w:pPrChange>
      </w:pPr>
    </w:p>
    <w:p w14:paraId="37533F62" w14:textId="0FB36507" w:rsidR="00293FC3" w:rsidDel="003B1936" w:rsidRDefault="00293FC3">
      <w:pPr>
        <w:bidi/>
        <w:rPr>
          <w:del w:id="641" w:author="Alon Levi" w:date="2021-11-11T12:09:00Z"/>
          <w:noProof/>
          <w:rtl/>
        </w:rPr>
        <w:pPrChange w:id="642" w:author="Alon Levi" w:date="2021-11-11T12:54:00Z">
          <w:pPr>
            <w:pStyle w:val="ListParagraph"/>
            <w:bidi/>
            <w:ind w:left="1020"/>
          </w:pPr>
        </w:pPrChange>
      </w:pPr>
    </w:p>
    <w:p w14:paraId="70376986" w14:textId="18D82B6C" w:rsidR="00293FC3" w:rsidDel="003B1936" w:rsidRDefault="00293FC3">
      <w:pPr>
        <w:bidi/>
        <w:rPr>
          <w:del w:id="643" w:author="Alon Levi" w:date="2021-11-11T12:09:00Z"/>
          <w:noProof/>
          <w:rtl/>
        </w:rPr>
        <w:pPrChange w:id="644" w:author="Alon Levi" w:date="2021-11-11T12:54:00Z">
          <w:pPr>
            <w:pStyle w:val="ListParagraph"/>
            <w:bidi/>
            <w:ind w:left="1020"/>
          </w:pPr>
        </w:pPrChange>
      </w:pPr>
    </w:p>
    <w:p w14:paraId="38069DE2" w14:textId="70E3C429" w:rsidR="00293FC3" w:rsidDel="003B1936" w:rsidRDefault="00293FC3">
      <w:pPr>
        <w:bidi/>
        <w:rPr>
          <w:del w:id="645" w:author="Alon Levi" w:date="2021-11-11T12:09:00Z"/>
          <w:noProof/>
          <w:rtl/>
        </w:rPr>
        <w:pPrChange w:id="646" w:author="Alon Levi" w:date="2021-11-11T12:54:00Z">
          <w:pPr>
            <w:pStyle w:val="ListParagraph"/>
            <w:bidi/>
            <w:ind w:left="1020"/>
          </w:pPr>
        </w:pPrChange>
      </w:pPr>
    </w:p>
    <w:p w14:paraId="6CE949A9" w14:textId="4CBBC078" w:rsidR="00293FC3" w:rsidDel="003B1936" w:rsidRDefault="00293FC3">
      <w:pPr>
        <w:bidi/>
        <w:rPr>
          <w:del w:id="647" w:author="Alon Levi" w:date="2021-11-11T12:09:00Z"/>
          <w:noProof/>
          <w:rtl/>
        </w:rPr>
        <w:pPrChange w:id="648" w:author="Alon Levi" w:date="2021-11-11T12:54:00Z">
          <w:pPr>
            <w:pStyle w:val="ListParagraph"/>
            <w:bidi/>
            <w:ind w:left="1020"/>
          </w:pPr>
        </w:pPrChange>
      </w:pPr>
    </w:p>
    <w:p w14:paraId="59D3A0F8" w14:textId="26D34115" w:rsidR="00293FC3" w:rsidDel="003B1936" w:rsidRDefault="00293FC3">
      <w:pPr>
        <w:bidi/>
        <w:rPr>
          <w:del w:id="649" w:author="Alon Levi" w:date="2021-11-11T12:09:00Z"/>
          <w:noProof/>
          <w:rtl/>
        </w:rPr>
        <w:pPrChange w:id="650" w:author="Alon Levi" w:date="2021-11-11T12:54:00Z">
          <w:pPr>
            <w:pStyle w:val="ListParagraph"/>
            <w:bidi/>
            <w:ind w:left="1020"/>
          </w:pPr>
        </w:pPrChange>
      </w:pPr>
    </w:p>
    <w:p w14:paraId="11748731" w14:textId="3E731DFF" w:rsidR="00293FC3" w:rsidDel="003B1936" w:rsidRDefault="00293FC3">
      <w:pPr>
        <w:bidi/>
        <w:rPr>
          <w:del w:id="651" w:author="Alon Levi" w:date="2021-11-11T12:09:00Z"/>
          <w:noProof/>
          <w:rtl/>
        </w:rPr>
        <w:pPrChange w:id="652" w:author="Alon Levi" w:date="2021-11-11T12:54:00Z">
          <w:pPr>
            <w:pStyle w:val="ListParagraph"/>
            <w:bidi/>
            <w:ind w:left="1020"/>
          </w:pPr>
        </w:pPrChange>
      </w:pPr>
    </w:p>
    <w:p w14:paraId="61528624" w14:textId="35F1105C" w:rsidR="00293FC3" w:rsidDel="003B1936" w:rsidRDefault="00293FC3">
      <w:pPr>
        <w:bidi/>
        <w:rPr>
          <w:del w:id="653" w:author="Alon Levi" w:date="2021-11-11T12:09:00Z"/>
          <w:noProof/>
          <w:rtl/>
        </w:rPr>
        <w:pPrChange w:id="654" w:author="Alon Levi" w:date="2021-11-11T12:54:00Z">
          <w:pPr>
            <w:pStyle w:val="ListParagraph"/>
            <w:bidi/>
            <w:ind w:left="1020"/>
          </w:pPr>
        </w:pPrChange>
      </w:pPr>
    </w:p>
    <w:p w14:paraId="30ABB5C0" w14:textId="306ADA90" w:rsidR="00293FC3" w:rsidDel="003B1936" w:rsidRDefault="00293FC3">
      <w:pPr>
        <w:bidi/>
        <w:rPr>
          <w:del w:id="655" w:author="Alon Levi" w:date="2021-11-11T12:09:00Z"/>
          <w:noProof/>
          <w:rtl/>
        </w:rPr>
        <w:pPrChange w:id="656" w:author="Alon Levi" w:date="2021-11-11T12:54:00Z">
          <w:pPr>
            <w:pStyle w:val="ListParagraph"/>
            <w:bidi/>
            <w:ind w:left="1020"/>
          </w:pPr>
        </w:pPrChange>
      </w:pPr>
    </w:p>
    <w:p w14:paraId="0E4F8269" w14:textId="77777777" w:rsidR="002752E5" w:rsidRDefault="002752E5">
      <w:pPr>
        <w:pStyle w:val="ListParagraph"/>
        <w:bidi/>
        <w:ind w:left="1128"/>
        <w:rPr>
          <w:noProof/>
          <w:rtl/>
        </w:rPr>
        <w:pPrChange w:id="657" w:author="Alon Levi" w:date="2021-11-11T12:54:00Z">
          <w:pPr>
            <w:pStyle w:val="ListParagraph"/>
            <w:bidi/>
            <w:ind w:left="1020"/>
          </w:pPr>
        </w:pPrChange>
      </w:pPr>
    </w:p>
    <w:p w14:paraId="2B03ECE9" w14:textId="46D34F00" w:rsidR="00293FC3" w:rsidRDefault="00293FC3" w:rsidP="00293FC3">
      <w:pPr>
        <w:pStyle w:val="ListParagraph"/>
        <w:bidi/>
        <w:ind w:left="1020"/>
        <w:rPr>
          <w:ins w:id="658" w:author="Alon Levi" w:date="2021-11-12T13:15:00Z"/>
          <w:rFonts w:asciiTheme="minorBidi" w:hAnsiTheme="minorBidi"/>
          <w:noProof/>
          <w:sz w:val="24"/>
          <w:szCs w:val="24"/>
          <w:rtl/>
        </w:rPr>
      </w:pPr>
    </w:p>
    <w:p w14:paraId="338A8067" w14:textId="61DAFF57" w:rsidR="005727C4" w:rsidRDefault="005727C4" w:rsidP="005727C4">
      <w:pPr>
        <w:pStyle w:val="ListParagraph"/>
        <w:bidi/>
        <w:ind w:left="1020"/>
        <w:rPr>
          <w:ins w:id="659" w:author="Alon Levi" w:date="2021-11-12T13:15:00Z"/>
          <w:rFonts w:asciiTheme="minorBidi" w:hAnsiTheme="minorBidi"/>
          <w:noProof/>
          <w:sz w:val="24"/>
          <w:szCs w:val="24"/>
          <w:rtl/>
        </w:rPr>
      </w:pPr>
    </w:p>
    <w:p w14:paraId="29829A27" w14:textId="42086F22" w:rsidR="005727C4" w:rsidRDefault="005727C4" w:rsidP="005727C4">
      <w:pPr>
        <w:pStyle w:val="ListParagraph"/>
        <w:bidi/>
        <w:ind w:left="1020"/>
        <w:rPr>
          <w:ins w:id="660" w:author="Alon Levi" w:date="2021-11-12T13:15:00Z"/>
          <w:rFonts w:asciiTheme="minorBidi" w:hAnsiTheme="minorBidi"/>
          <w:noProof/>
          <w:sz w:val="24"/>
          <w:szCs w:val="24"/>
          <w:rtl/>
        </w:rPr>
      </w:pPr>
    </w:p>
    <w:p w14:paraId="589C52FA" w14:textId="41665859" w:rsidR="005727C4" w:rsidRDefault="005727C4" w:rsidP="005727C4">
      <w:pPr>
        <w:pStyle w:val="ListParagraph"/>
        <w:bidi/>
        <w:ind w:left="1020"/>
        <w:rPr>
          <w:ins w:id="661" w:author="Alon Levi" w:date="2021-11-12T13:15:00Z"/>
          <w:rFonts w:asciiTheme="minorBidi" w:hAnsiTheme="minorBidi"/>
          <w:noProof/>
          <w:sz w:val="24"/>
          <w:szCs w:val="24"/>
          <w:rtl/>
        </w:rPr>
      </w:pPr>
    </w:p>
    <w:p w14:paraId="0E58197D" w14:textId="77777777" w:rsidR="005727C4" w:rsidRDefault="005727C4" w:rsidP="005727C4">
      <w:pPr>
        <w:pStyle w:val="ListParagraph"/>
        <w:bidi/>
        <w:ind w:left="1020"/>
        <w:rPr>
          <w:rFonts w:asciiTheme="minorBidi" w:hAnsiTheme="minorBidi"/>
          <w:noProof/>
          <w:sz w:val="24"/>
          <w:szCs w:val="24"/>
          <w:rtl/>
        </w:rPr>
      </w:pPr>
    </w:p>
    <w:p w14:paraId="51522D2F" w14:textId="7E627795" w:rsidR="00293FC3" w:rsidRPr="00BD7573" w:rsidRDefault="00293FC3" w:rsidP="006C4073">
      <w:pPr>
        <w:pStyle w:val="ListParagraph"/>
        <w:numPr>
          <w:ilvl w:val="0"/>
          <w:numId w:val="25"/>
        </w:numPr>
        <w:bidi/>
        <w:rPr>
          <w:rFonts w:asciiTheme="minorBidi" w:hAnsiTheme="minorBidi"/>
          <w:b/>
          <w:bCs/>
          <w:noProof/>
          <w:sz w:val="24"/>
          <w:szCs w:val="24"/>
          <w:rPrChange w:id="662" w:author="Alon Levi" w:date="2021-11-11T12:54:00Z">
            <w:rPr>
              <w:noProof/>
            </w:rPr>
          </w:rPrChange>
        </w:rPr>
        <w:pPrChange w:id="663" w:author="Alon Levi" w:date="2021-11-12T12:12:00Z">
          <w:pPr>
            <w:pStyle w:val="ListParagraph"/>
            <w:numPr>
              <w:numId w:val="16"/>
            </w:numPr>
            <w:bidi/>
            <w:ind w:left="468" w:hanging="468"/>
          </w:pPr>
        </w:pPrChange>
      </w:pPr>
      <w:r w:rsidRPr="00BD7573">
        <w:rPr>
          <w:rFonts w:asciiTheme="minorBidi" w:hAnsiTheme="minorBidi" w:hint="eastAsia"/>
          <w:b/>
          <w:bCs/>
          <w:noProof/>
          <w:sz w:val="24"/>
          <w:szCs w:val="24"/>
          <w:rtl/>
          <w:rPrChange w:id="664" w:author="Alon Levi" w:date="2021-11-11T12:54:00Z">
            <w:rPr>
              <w:rFonts w:hint="eastAsia"/>
              <w:noProof/>
              <w:rtl/>
            </w:rPr>
          </w:rPrChange>
        </w:rPr>
        <w:t>מימוש</w:t>
      </w:r>
    </w:p>
    <w:p w14:paraId="607FBF04" w14:textId="1FCFF4A4" w:rsidR="00293FC3" w:rsidRDefault="00293FC3" w:rsidP="00293FC3">
      <w:pPr>
        <w:pStyle w:val="ListParagraph"/>
        <w:bidi/>
        <w:rPr>
          <w:rFonts w:asciiTheme="minorBidi" w:hAnsiTheme="minorBidi"/>
          <w:b/>
          <w:bCs/>
          <w:noProof/>
          <w:sz w:val="24"/>
          <w:szCs w:val="24"/>
          <w:rtl/>
        </w:rPr>
      </w:pPr>
    </w:p>
    <w:p w14:paraId="01FA867A" w14:textId="38D43A9F" w:rsidR="00293FC3" w:rsidRPr="00385CC2" w:rsidRDefault="002752E5" w:rsidP="00385CC2">
      <w:pPr>
        <w:pStyle w:val="ListParagraph"/>
        <w:numPr>
          <w:ilvl w:val="1"/>
          <w:numId w:val="17"/>
        </w:numPr>
        <w:bidi/>
        <w:rPr>
          <w:rFonts w:asciiTheme="minorBidi" w:hAnsiTheme="minorBidi"/>
          <w:b/>
          <w:bCs/>
          <w:noProof/>
          <w:sz w:val="24"/>
          <w:szCs w:val="24"/>
          <w:rtl/>
        </w:rPr>
      </w:pPr>
      <w:r>
        <w:rPr>
          <w:rFonts w:asciiTheme="minorBidi" w:hAnsiTheme="minorBidi" w:hint="cs"/>
          <w:b/>
          <w:bCs/>
          <w:noProof/>
          <w:sz w:val="24"/>
          <w:szCs w:val="24"/>
          <w:rtl/>
        </w:rPr>
        <w:t xml:space="preserve"> </w:t>
      </w:r>
      <w:r w:rsidR="00293FC3" w:rsidRPr="002752E5">
        <w:rPr>
          <w:rFonts w:asciiTheme="minorBidi" w:hAnsiTheme="minorBidi" w:hint="cs"/>
          <w:b/>
          <w:bCs/>
          <w:noProof/>
          <w:sz w:val="24"/>
          <w:szCs w:val="24"/>
          <w:rtl/>
        </w:rPr>
        <w:t xml:space="preserve">גורמים מעורבים </w:t>
      </w:r>
    </w:p>
    <w:p w14:paraId="60501348" w14:textId="7B00ADB0" w:rsidR="009B03DF" w:rsidRDefault="009B03DF" w:rsidP="009B03DF">
      <w:pPr>
        <w:pStyle w:val="ListParagraph"/>
        <w:bidi/>
        <w:ind w:left="1680"/>
        <w:rPr>
          <w:rFonts w:asciiTheme="minorBidi" w:hAnsiTheme="minorBidi"/>
          <w:noProof/>
          <w:sz w:val="24"/>
          <w:szCs w:val="24"/>
          <w:rtl/>
        </w:rPr>
      </w:pPr>
    </w:p>
    <w:p w14:paraId="52E19073" w14:textId="56D536A5" w:rsidR="009B03DF" w:rsidRPr="00385CC2" w:rsidDel="008311E4" w:rsidRDefault="009B03DF" w:rsidP="00385CC2">
      <w:pPr>
        <w:pStyle w:val="ListParagraph"/>
        <w:numPr>
          <w:ilvl w:val="1"/>
          <w:numId w:val="18"/>
        </w:numPr>
        <w:bidi/>
        <w:rPr>
          <w:del w:id="665" w:author="Alon Levi" w:date="2021-11-11T12:21:00Z"/>
          <w:rFonts w:asciiTheme="minorBidi" w:hAnsiTheme="minorBidi"/>
          <w:b/>
          <w:bCs/>
          <w:noProof/>
          <w:sz w:val="24"/>
          <w:szCs w:val="24"/>
        </w:rPr>
      </w:pPr>
      <w:r w:rsidRPr="00385CC2">
        <w:rPr>
          <w:rFonts w:asciiTheme="minorBidi" w:hAnsiTheme="minorBidi" w:hint="cs"/>
          <w:b/>
          <w:bCs/>
          <w:noProof/>
          <w:sz w:val="24"/>
          <w:szCs w:val="24"/>
          <w:rtl/>
        </w:rPr>
        <w:t xml:space="preserve">צוותים מקצועיים </w:t>
      </w:r>
      <w:r w:rsidRPr="00385CC2">
        <w:rPr>
          <w:rFonts w:asciiTheme="minorBidi" w:hAnsiTheme="minorBidi"/>
          <w:b/>
          <w:bCs/>
          <w:noProof/>
          <w:sz w:val="24"/>
          <w:szCs w:val="24"/>
          <w:rtl/>
        </w:rPr>
        <w:t>–</w:t>
      </w:r>
      <w:r w:rsidRPr="00385CC2">
        <w:rPr>
          <w:rFonts w:asciiTheme="minorBidi" w:hAnsiTheme="minorBidi" w:hint="cs"/>
          <w:b/>
          <w:bCs/>
          <w:noProof/>
          <w:sz w:val="24"/>
          <w:szCs w:val="24"/>
          <w:rtl/>
        </w:rPr>
        <w:t xml:space="preserve"> צוותי פיתוח</w:t>
      </w:r>
      <w:ins w:id="666" w:author="Alon Levi" w:date="2021-11-11T12:22:00Z">
        <w:r w:rsidR="008311E4">
          <w:rPr>
            <w:rFonts w:asciiTheme="minorBidi" w:hAnsiTheme="minorBidi"/>
            <w:b/>
            <w:bCs/>
            <w:noProof/>
            <w:sz w:val="24"/>
            <w:szCs w:val="24"/>
            <w:rtl/>
          </w:rPr>
          <w:br/>
        </w:r>
        <w:r w:rsidR="008311E4">
          <w:rPr>
            <w:rFonts w:asciiTheme="minorBidi" w:hAnsiTheme="minorBidi"/>
            <w:b/>
            <w:bCs/>
            <w:noProof/>
            <w:sz w:val="24"/>
            <w:szCs w:val="24"/>
            <w:rtl/>
          </w:rPr>
          <w:br/>
        </w:r>
      </w:ins>
    </w:p>
    <w:p w14:paraId="5CFCBB33" w14:textId="66A6795A" w:rsidR="009B03DF" w:rsidRPr="008311E4" w:rsidDel="008311E4" w:rsidRDefault="009B03DF">
      <w:pPr>
        <w:pStyle w:val="ListParagraph"/>
        <w:numPr>
          <w:ilvl w:val="1"/>
          <w:numId w:val="18"/>
        </w:numPr>
        <w:bidi/>
        <w:rPr>
          <w:del w:id="667" w:author="Alon Levi" w:date="2021-11-11T12:21:00Z"/>
          <w:rFonts w:asciiTheme="minorBidi" w:hAnsiTheme="minorBidi"/>
          <w:b/>
          <w:bCs/>
          <w:noProof/>
          <w:sz w:val="24"/>
          <w:szCs w:val="24"/>
          <w:rtl/>
          <w:rPrChange w:id="668" w:author="Alon Levi" w:date="2021-11-11T12:21:00Z">
            <w:rPr>
              <w:del w:id="669" w:author="Alon Levi" w:date="2021-11-11T12:21:00Z"/>
              <w:noProof/>
              <w:rtl/>
            </w:rPr>
          </w:rPrChange>
        </w:rPr>
        <w:pPrChange w:id="670" w:author="Alon Levi" w:date="2021-11-11T12:21:00Z">
          <w:pPr>
            <w:pStyle w:val="ListParagraph"/>
            <w:bidi/>
            <w:ind w:left="1680"/>
          </w:pPr>
        </w:pPrChange>
      </w:pPr>
    </w:p>
    <w:p w14:paraId="74C660C7" w14:textId="6BF8F427" w:rsidR="008311E4" w:rsidRPr="008311E4" w:rsidDel="008311E4" w:rsidRDefault="009B03DF">
      <w:pPr>
        <w:pStyle w:val="ListParagraph"/>
        <w:numPr>
          <w:ilvl w:val="1"/>
          <w:numId w:val="18"/>
        </w:numPr>
        <w:bidi/>
        <w:rPr>
          <w:del w:id="671" w:author="Alon Levi" w:date="2021-11-11T12:21:00Z"/>
          <w:moveTo w:id="672" w:author="Alon Levi" w:date="2021-11-11T12:21:00Z"/>
          <w:rFonts w:asciiTheme="minorBidi" w:hAnsiTheme="minorBidi"/>
          <w:noProof/>
          <w:sz w:val="24"/>
          <w:szCs w:val="24"/>
          <w:rtl/>
          <w:rPrChange w:id="673" w:author="Alon Levi" w:date="2021-11-11T12:21:00Z">
            <w:rPr>
              <w:del w:id="674" w:author="Alon Levi" w:date="2021-11-11T12:21:00Z"/>
              <w:moveTo w:id="675" w:author="Alon Levi" w:date="2021-11-11T12:21:00Z"/>
              <w:noProof/>
              <w:rtl/>
            </w:rPr>
          </w:rPrChange>
        </w:rPr>
        <w:pPrChange w:id="676" w:author="Alon Levi" w:date="2021-11-11T12:21:00Z">
          <w:pPr>
            <w:pStyle w:val="ListParagraph"/>
            <w:bidi/>
            <w:ind w:left="2880"/>
          </w:pPr>
        </w:pPrChange>
      </w:pPr>
      <w:r w:rsidRPr="008311E4">
        <w:rPr>
          <w:rFonts w:asciiTheme="minorBidi" w:hAnsiTheme="minorBidi" w:hint="eastAsia"/>
          <w:noProof/>
          <w:sz w:val="24"/>
          <w:szCs w:val="24"/>
          <w:rtl/>
          <w:rPrChange w:id="677" w:author="Alon Levi" w:date="2021-11-11T12:21:00Z">
            <w:rPr>
              <w:rFonts w:hint="eastAsia"/>
              <w:noProof/>
              <w:rtl/>
            </w:rPr>
          </w:rPrChange>
        </w:rPr>
        <w:t>תפקיד</w:t>
      </w:r>
      <w:r w:rsidRPr="008311E4">
        <w:rPr>
          <w:rFonts w:asciiTheme="minorBidi" w:hAnsiTheme="minorBidi"/>
          <w:noProof/>
          <w:sz w:val="24"/>
          <w:szCs w:val="24"/>
          <w:rtl/>
          <w:rPrChange w:id="678" w:author="Alon Levi" w:date="2021-11-11T12:21:00Z">
            <w:rPr>
              <w:noProof/>
              <w:rtl/>
            </w:rPr>
          </w:rPrChange>
        </w:rPr>
        <w:t xml:space="preserve"> –</w:t>
      </w:r>
      <w:r w:rsidR="006F0767" w:rsidRPr="008311E4">
        <w:rPr>
          <w:rFonts w:asciiTheme="minorBidi" w:hAnsiTheme="minorBidi"/>
          <w:noProof/>
          <w:sz w:val="24"/>
          <w:szCs w:val="24"/>
          <w:rtl/>
          <w:rPrChange w:id="679" w:author="Alon Levi" w:date="2021-11-11T12:21:00Z">
            <w:rPr>
              <w:noProof/>
              <w:rtl/>
            </w:rPr>
          </w:rPrChange>
        </w:rPr>
        <w:t xml:space="preserve"> מנהל הפרוייקט</w:t>
      </w:r>
      <w:del w:id="680" w:author="Alon Levi" w:date="2021-11-11T12:21:00Z">
        <w:r w:rsidR="006F0767" w:rsidRPr="008311E4" w:rsidDel="008311E4">
          <w:rPr>
            <w:rFonts w:asciiTheme="minorBidi" w:hAnsiTheme="minorBidi"/>
            <w:noProof/>
            <w:sz w:val="24"/>
            <w:szCs w:val="24"/>
            <w:rtl/>
            <w:rPrChange w:id="681" w:author="Alon Levi" w:date="2021-11-11T12:21:00Z">
              <w:rPr>
                <w:noProof/>
                <w:rtl/>
              </w:rPr>
            </w:rPrChange>
          </w:rPr>
          <w:br/>
        </w:r>
      </w:del>
      <w:r w:rsidR="006F0767" w:rsidRPr="008311E4">
        <w:rPr>
          <w:rFonts w:asciiTheme="minorBidi" w:hAnsiTheme="minorBidi"/>
          <w:noProof/>
          <w:sz w:val="24"/>
          <w:szCs w:val="24"/>
          <w:rtl/>
          <w:rPrChange w:id="682" w:author="Alon Levi" w:date="2021-11-11T12:21:00Z">
            <w:rPr>
              <w:noProof/>
              <w:rtl/>
            </w:rPr>
          </w:rPrChange>
        </w:rPr>
        <w:br/>
      </w:r>
      <w:moveToRangeStart w:id="683" w:author="Alon Levi" w:date="2021-11-11T12:21:00Z" w:name="move87525701"/>
      <w:moveTo w:id="684" w:author="Alon Levi" w:date="2021-11-11T12:21:00Z">
        <w:r w:rsidR="008311E4" w:rsidRPr="008311E4">
          <w:rPr>
            <w:rFonts w:asciiTheme="minorBidi" w:hAnsiTheme="minorBidi" w:hint="eastAsia"/>
            <w:noProof/>
            <w:sz w:val="24"/>
            <w:szCs w:val="24"/>
            <w:rtl/>
            <w:rPrChange w:id="685" w:author="Alon Levi" w:date="2021-11-11T12:21:00Z">
              <w:rPr>
                <w:rFonts w:hint="eastAsia"/>
                <w:noProof/>
                <w:rtl/>
              </w:rPr>
            </w:rPrChange>
          </w:rPr>
          <w:t>שם</w:t>
        </w:r>
        <w:r w:rsidR="008311E4" w:rsidRPr="008311E4">
          <w:rPr>
            <w:rFonts w:asciiTheme="minorBidi" w:hAnsiTheme="minorBidi"/>
            <w:noProof/>
            <w:sz w:val="24"/>
            <w:szCs w:val="24"/>
            <w:rtl/>
            <w:rPrChange w:id="686" w:author="Alon Levi" w:date="2021-11-11T12:21:00Z">
              <w:rPr>
                <w:noProof/>
                <w:rtl/>
              </w:rPr>
            </w:rPrChange>
          </w:rPr>
          <w:t xml:space="preserve"> - אלון יהודה לוי </w:t>
        </w:r>
      </w:moveTo>
      <w:ins w:id="687" w:author="Alon Levi" w:date="2021-11-11T12:21:00Z">
        <w:r w:rsidR="008311E4">
          <w:rPr>
            <w:rFonts w:asciiTheme="minorBidi" w:hAnsiTheme="minorBidi"/>
            <w:noProof/>
            <w:sz w:val="24"/>
            <w:szCs w:val="24"/>
            <w:rtl/>
          </w:rPr>
          <w:br/>
        </w:r>
      </w:ins>
      <w:moveTo w:id="688" w:author="Alon Levi" w:date="2021-11-11T12:21:00Z">
        <w:del w:id="689" w:author="Alon Levi" w:date="2021-11-11T12:21:00Z">
          <w:r w:rsidR="008311E4" w:rsidRPr="008311E4" w:rsidDel="008311E4">
            <w:rPr>
              <w:rFonts w:asciiTheme="minorBidi" w:hAnsiTheme="minorBidi"/>
              <w:noProof/>
              <w:sz w:val="24"/>
              <w:szCs w:val="24"/>
              <w:rtl/>
              <w:rPrChange w:id="690" w:author="Alon Levi" w:date="2021-11-11T12:21:00Z">
                <w:rPr>
                  <w:noProof/>
                  <w:rtl/>
                </w:rPr>
              </w:rPrChange>
            </w:rPr>
            <w:br/>
          </w:r>
        </w:del>
      </w:moveTo>
    </w:p>
    <w:p w14:paraId="797BAD3F" w14:textId="15522273" w:rsidR="008311E4" w:rsidRPr="008311E4" w:rsidDel="008311E4" w:rsidRDefault="008311E4">
      <w:pPr>
        <w:pStyle w:val="ListParagraph"/>
        <w:numPr>
          <w:ilvl w:val="1"/>
          <w:numId w:val="18"/>
        </w:numPr>
        <w:bidi/>
        <w:rPr>
          <w:del w:id="691" w:author="Alon Levi" w:date="2021-11-11T12:22:00Z"/>
          <w:moveTo w:id="692" w:author="Alon Levi" w:date="2021-11-11T12:21:00Z"/>
          <w:rFonts w:asciiTheme="minorBidi" w:hAnsiTheme="minorBidi"/>
          <w:noProof/>
          <w:sz w:val="24"/>
          <w:szCs w:val="24"/>
          <w:rtl/>
          <w:rPrChange w:id="693" w:author="Alon Levi" w:date="2021-11-11T12:21:00Z">
            <w:rPr>
              <w:del w:id="694" w:author="Alon Levi" w:date="2021-11-11T12:22:00Z"/>
              <w:moveTo w:id="695" w:author="Alon Levi" w:date="2021-11-11T12:21:00Z"/>
              <w:noProof/>
              <w:rtl/>
            </w:rPr>
          </w:rPrChange>
        </w:rPr>
        <w:pPrChange w:id="696" w:author="Alon Levi" w:date="2021-11-11T12:21:00Z">
          <w:pPr>
            <w:pStyle w:val="ListParagraph"/>
            <w:bidi/>
            <w:ind w:left="2880"/>
          </w:pPr>
        </w:pPrChange>
      </w:pPr>
      <w:moveTo w:id="697" w:author="Alon Levi" w:date="2021-11-11T12:21:00Z">
        <w:r w:rsidRPr="008311E4">
          <w:rPr>
            <w:rFonts w:asciiTheme="minorBidi" w:hAnsiTheme="minorBidi" w:hint="eastAsia"/>
            <w:noProof/>
            <w:sz w:val="24"/>
            <w:szCs w:val="24"/>
            <w:rtl/>
            <w:rPrChange w:id="698" w:author="Alon Levi" w:date="2021-11-11T12:21:00Z">
              <w:rPr>
                <w:rFonts w:hint="eastAsia"/>
                <w:noProof/>
                <w:rtl/>
              </w:rPr>
            </w:rPrChange>
          </w:rPr>
          <w:t>טלפון</w:t>
        </w:r>
        <w:r w:rsidRPr="008311E4">
          <w:rPr>
            <w:rFonts w:asciiTheme="minorBidi" w:hAnsiTheme="minorBidi"/>
            <w:noProof/>
            <w:sz w:val="24"/>
            <w:szCs w:val="24"/>
            <w:rtl/>
            <w:rPrChange w:id="699" w:author="Alon Levi" w:date="2021-11-11T12:21:00Z">
              <w:rPr>
                <w:noProof/>
                <w:rtl/>
              </w:rPr>
            </w:rPrChange>
          </w:rPr>
          <w:t xml:space="preserve"> - 0543051995</w:t>
        </w:r>
        <w:del w:id="700" w:author="Alon Levi" w:date="2021-11-11T12:21:00Z">
          <w:r w:rsidRPr="008311E4" w:rsidDel="008311E4">
            <w:rPr>
              <w:rFonts w:asciiTheme="minorBidi" w:hAnsiTheme="minorBidi"/>
              <w:noProof/>
              <w:sz w:val="24"/>
              <w:szCs w:val="24"/>
              <w:rtl/>
              <w:rPrChange w:id="701" w:author="Alon Levi" w:date="2021-11-11T12:21:00Z">
                <w:rPr>
                  <w:noProof/>
                  <w:rtl/>
                </w:rPr>
              </w:rPrChange>
            </w:rPr>
            <w:br/>
          </w:r>
        </w:del>
      </w:moveTo>
      <w:ins w:id="702" w:author="Alon Levi" w:date="2021-11-11T12:22:00Z">
        <w:r>
          <w:rPr>
            <w:rFonts w:asciiTheme="minorBidi" w:hAnsiTheme="minorBidi"/>
            <w:noProof/>
            <w:sz w:val="24"/>
            <w:szCs w:val="24"/>
            <w:rtl/>
          </w:rPr>
          <w:br/>
        </w:r>
      </w:ins>
    </w:p>
    <w:p w14:paraId="18B24CF0" w14:textId="77777777" w:rsidR="008311E4" w:rsidRPr="008311E4" w:rsidRDefault="008311E4">
      <w:pPr>
        <w:pStyle w:val="ListParagraph"/>
        <w:numPr>
          <w:ilvl w:val="1"/>
          <w:numId w:val="18"/>
        </w:numPr>
        <w:bidi/>
        <w:rPr>
          <w:moveTo w:id="703" w:author="Alon Levi" w:date="2021-11-11T12:21:00Z"/>
          <w:rFonts w:asciiTheme="minorBidi" w:hAnsiTheme="minorBidi"/>
          <w:noProof/>
          <w:sz w:val="24"/>
          <w:szCs w:val="24"/>
          <w:rtl/>
        </w:rPr>
        <w:pPrChange w:id="704" w:author="Alon Levi" w:date="2021-11-11T12:22:00Z">
          <w:pPr>
            <w:pStyle w:val="ListParagraph"/>
            <w:bidi/>
            <w:ind w:left="2880"/>
          </w:pPr>
        </w:pPrChange>
      </w:pPr>
      <w:moveTo w:id="705" w:author="Alon Levi" w:date="2021-11-11T12:21:00Z">
        <w:r w:rsidRPr="008311E4">
          <w:rPr>
            <w:rFonts w:asciiTheme="minorBidi" w:hAnsiTheme="minorBidi" w:hint="cs"/>
            <w:noProof/>
            <w:sz w:val="24"/>
            <w:szCs w:val="24"/>
            <w:rtl/>
          </w:rPr>
          <w:t xml:space="preserve">אימייל - </w:t>
        </w:r>
        <w:r w:rsidRPr="008311E4">
          <w:fldChar w:fldCharType="begin"/>
        </w:r>
        <w:r>
          <w:instrText xml:space="preserve"> HYPERLINK "mailto:alonle3@ac.sce.ac.il" </w:instrText>
        </w:r>
        <w:r w:rsidRPr="008311E4">
          <w:fldChar w:fldCharType="separate"/>
        </w:r>
        <w:r w:rsidRPr="008311E4">
          <w:rPr>
            <w:rStyle w:val="Hyperlink"/>
            <w:rFonts w:asciiTheme="minorBidi" w:hAnsiTheme="minorBidi"/>
            <w:noProof/>
            <w:sz w:val="24"/>
            <w:szCs w:val="24"/>
          </w:rPr>
          <w:t>alonle3@ac.sce.ac.il</w:t>
        </w:r>
        <w:r w:rsidRPr="008311E4">
          <w:rPr>
            <w:rStyle w:val="Hyperlink"/>
            <w:rFonts w:asciiTheme="minorBidi" w:hAnsiTheme="minorBidi"/>
            <w:noProof/>
            <w:sz w:val="24"/>
            <w:szCs w:val="24"/>
          </w:rPr>
          <w:fldChar w:fldCharType="end"/>
        </w:r>
      </w:moveTo>
    </w:p>
    <w:moveToRangeEnd w:id="683"/>
    <w:p w14:paraId="5E1D9D2B" w14:textId="476340FA" w:rsidR="002E5938" w:rsidRPr="002E5938" w:rsidRDefault="008311E4" w:rsidP="002E5938">
      <w:pPr>
        <w:pStyle w:val="ListParagraph"/>
        <w:bidi/>
        <w:ind w:left="2040"/>
        <w:rPr>
          <w:ins w:id="706" w:author="Alon Levi" w:date="2021-11-12T13:22:00Z"/>
          <w:rFonts w:asciiTheme="minorBidi" w:hAnsiTheme="minorBidi"/>
          <w:noProof/>
          <w:sz w:val="20"/>
          <w:szCs w:val="20"/>
          <w:rPrChange w:id="707" w:author="Alon Levi" w:date="2021-11-12T13:23:00Z">
            <w:rPr>
              <w:ins w:id="708" w:author="Alon Levi" w:date="2021-11-12T13:22:00Z"/>
              <w:rFonts w:asciiTheme="minorBidi" w:hAnsiTheme="minorBidi"/>
              <w:noProof/>
              <w:sz w:val="24"/>
              <w:szCs w:val="24"/>
            </w:rPr>
          </w:rPrChange>
        </w:rPr>
      </w:pPr>
      <w:ins w:id="709" w:author="Alon Levi" w:date="2021-11-11T12:21:00Z">
        <w:r>
          <w:rPr>
            <w:rFonts w:asciiTheme="minorBidi" w:hAnsiTheme="minorBidi"/>
            <w:noProof/>
            <w:sz w:val="24"/>
            <w:szCs w:val="24"/>
            <w:rtl/>
          </w:rPr>
          <w:br/>
        </w:r>
      </w:ins>
      <w:r w:rsidR="006F0767">
        <w:rPr>
          <w:rFonts w:asciiTheme="minorBidi" w:hAnsiTheme="minorBidi" w:hint="cs"/>
          <w:noProof/>
          <w:sz w:val="24"/>
          <w:szCs w:val="24"/>
          <w:rtl/>
        </w:rPr>
        <w:t>הנדסאי מכטרוניקה, ניסיון צבאי בתחום ו-3 שנים בתעשיית ההייטק כמהנדס תהליכים, סטודנט להנדסת ת</w:t>
      </w:r>
      <w:ins w:id="710" w:author="Alon Levi" w:date="2021-11-12T13:25:00Z">
        <w:r w:rsidR="00AD6DA7">
          <w:rPr>
            <w:rFonts w:asciiTheme="minorBidi" w:hAnsiTheme="minorBidi" w:hint="cs"/>
            <w:noProof/>
            <w:sz w:val="24"/>
            <w:szCs w:val="24"/>
            <w:rtl/>
          </w:rPr>
          <w:t>וכ</w:t>
        </w:r>
      </w:ins>
      <w:del w:id="711" w:author="Alon Levi" w:date="2021-11-12T13:25:00Z">
        <w:r w:rsidR="006F0767" w:rsidDel="00AD6DA7">
          <w:rPr>
            <w:rFonts w:asciiTheme="minorBidi" w:hAnsiTheme="minorBidi" w:hint="cs"/>
            <w:noProof/>
            <w:sz w:val="24"/>
            <w:szCs w:val="24"/>
            <w:rtl/>
          </w:rPr>
          <w:delText>כו</w:delText>
        </w:r>
      </w:del>
      <w:r w:rsidR="006F0767">
        <w:rPr>
          <w:rFonts w:asciiTheme="minorBidi" w:hAnsiTheme="minorBidi" w:hint="cs"/>
          <w:noProof/>
          <w:sz w:val="24"/>
          <w:szCs w:val="24"/>
          <w:rtl/>
        </w:rPr>
        <w:t>נה עם ידע בשפות התכנות:</w:t>
      </w:r>
      <w:del w:id="712" w:author="Alon Levi" w:date="2021-11-11T12:09:00Z">
        <w:r w:rsidR="006F0767" w:rsidDel="003B1936">
          <w:rPr>
            <w:rFonts w:asciiTheme="minorBidi" w:hAnsiTheme="minorBidi" w:hint="cs"/>
            <w:noProof/>
            <w:sz w:val="24"/>
            <w:szCs w:val="24"/>
            <w:rtl/>
          </w:rPr>
          <w:delText xml:space="preserve"> </w:delText>
        </w:r>
        <w:r w:rsidR="006F0767" w:rsidDel="003B1936">
          <w:rPr>
            <w:rFonts w:asciiTheme="minorBidi" w:hAnsiTheme="minorBidi" w:hint="cs"/>
            <w:noProof/>
            <w:sz w:val="24"/>
            <w:szCs w:val="24"/>
          </w:rPr>
          <w:delText>C</w:delText>
        </w:r>
        <w:r w:rsidR="006F0767" w:rsidDel="003B1936">
          <w:rPr>
            <w:rFonts w:asciiTheme="minorBidi" w:hAnsiTheme="minorBidi" w:hint="cs"/>
            <w:noProof/>
            <w:sz w:val="24"/>
            <w:szCs w:val="24"/>
            <w:rtl/>
          </w:rPr>
          <w:delText>,</w:delText>
        </w:r>
        <w:r w:rsidR="006F0767" w:rsidDel="003B1936">
          <w:rPr>
            <w:rFonts w:asciiTheme="minorBidi" w:hAnsiTheme="minorBidi" w:hint="cs"/>
            <w:noProof/>
            <w:sz w:val="24"/>
            <w:szCs w:val="24"/>
          </w:rPr>
          <w:delText>CPP</w:delText>
        </w:r>
        <w:r w:rsidR="006F0767" w:rsidDel="003B1936">
          <w:rPr>
            <w:rFonts w:asciiTheme="minorBidi" w:hAnsiTheme="minorBidi" w:hint="cs"/>
            <w:noProof/>
            <w:sz w:val="24"/>
            <w:szCs w:val="24"/>
            <w:rtl/>
          </w:rPr>
          <w:delText>,86</w:delText>
        </w:r>
        <w:r w:rsidR="006F0767" w:rsidDel="003B1936">
          <w:rPr>
            <w:rFonts w:asciiTheme="minorBidi" w:hAnsiTheme="minorBidi" w:hint="cs"/>
            <w:noProof/>
            <w:sz w:val="24"/>
            <w:szCs w:val="24"/>
          </w:rPr>
          <w:delText>X</w:delText>
        </w:r>
        <w:r w:rsidR="006F0767" w:rsidDel="003B1936">
          <w:rPr>
            <w:rFonts w:asciiTheme="minorBidi" w:hAnsiTheme="minorBidi" w:hint="cs"/>
            <w:noProof/>
            <w:sz w:val="24"/>
            <w:szCs w:val="24"/>
            <w:rtl/>
          </w:rPr>
          <w:delText>,</w:delText>
        </w:r>
        <w:r w:rsidR="006F0767" w:rsidDel="003B1936">
          <w:rPr>
            <w:rFonts w:asciiTheme="minorBidi" w:hAnsiTheme="minorBidi" w:hint="cs"/>
            <w:noProof/>
            <w:sz w:val="24"/>
            <w:szCs w:val="24"/>
          </w:rPr>
          <w:delText>PYTHON</w:delText>
        </w:r>
      </w:del>
      <w:ins w:id="713" w:author="Alon Levi" w:date="2021-11-12T13:16:00Z">
        <w:r w:rsidR="002E5938">
          <w:rPr>
            <w:rFonts w:asciiTheme="minorBidi" w:hAnsiTheme="minorBidi"/>
            <w:noProof/>
            <w:sz w:val="24"/>
            <w:szCs w:val="24"/>
            <w:rtl/>
          </w:rPr>
          <w:br/>
        </w:r>
      </w:ins>
    </w:p>
    <w:tbl>
      <w:tblPr>
        <w:tblStyle w:val="TableGrid"/>
        <w:bidiVisual/>
        <w:tblW w:w="0" w:type="auto"/>
        <w:tblInd w:w="2040" w:type="dxa"/>
        <w:tblLook w:val="04A0" w:firstRow="1" w:lastRow="0" w:firstColumn="1" w:lastColumn="0" w:noHBand="0" w:noVBand="1"/>
      </w:tblPr>
      <w:tblGrid>
        <w:gridCol w:w="817"/>
        <w:gridCol w:w="705"/>
        <w:gridCol w:w="1150"/>
        <w:gridCol w:w="883"/>
        <w:gridCol w:w="705"/>
        <w:gridCol w:w="478"/>
        <w:gridCol w:w="977"/>
        <w:gridCol w:w="1261"/>
      </w:tblGrid>
      <w:tr w:rsidR="002E5938" w:rsidRPr="002E5938" w14:paraId="3396A52C" w14:textId="77777777" w:rsidTr="002E5938">
        <w:trPr>
          <w:ins w:id="714" w:author="Alon Levi" w:date="2021-11-12T13:22:00Z"/>
        </w:trPr>
        <w:tc>
          <w:tcPr>
            <w:tcW w:w="1127" w:type="dxa"/>
          </w:tcPr>
          <w:p w14:paraId="09E5D613" w14:textId="228A9F46" w:rsidR="002E5938" w:rsidRPr="002E5938" w:rsidRDefault="002E5938" w:rsidP="002E5938">
            <w:pPr>
              <w:pStyle w:val="ListParagraph"/>
              <w:bidi/>
              <w:ind w:left="0"/>
              <w:jc w:val="center"/>
              <w:rPr>
                <w:ins w:id="715" w:author="Alon Levi" w:date="2021-11-12T13:22:00Z"/>
                <w:rFonts w:asciiTheme="minorBidi" w:hAnsiTheme="minorBidi"/>
                <w:noProof/>
                <w:sz w:val="20"/>
                <w:szCs w:val="20"/>
                <w:rtl/>
                <w:rPrChange w:id="716" w:author="Alon Levi" w:date="2021-11-12T13:23:00Z">
                  <w:rPr>
                    <w:ins w:id="717" w:author="Alon Levi" w:date="2021-11-12T13:22:00Z"/>
                    <w:rFonts w:asciiTheme="minorBidi" w:hAnsiTheme="minorBidi"/>
                    <w:noProof/>
                    <w:sz w:val="24"/>
                    <w:szCs w:val="24"/>
                    <w:rtl/>
                  </w:rPr>
                </w:rPrChange>
              </w:rPr>
              <w:pPrChange w:id="718" w:author="Alon Levi" w:date="2021-11-12T13:23:00Z">
                <w:pPr>
                  <w:pStyle w:val="ListParagraph"/>
                  <w:bidi/>
                  <w:ind w:left="0"/>
                </w:pPr>
              </w:pPrChange>
            </w:pPr>
            <w:ins w:id="719" w:author="Alon Levi" w:date="2021-11-12T13:23:00Z">
              <w:r>
                <w:rPr>
                  <w:rFonts w:asciiTheme="minorBidi" w:hAnsiTheme="minorBidi"/>
                  <w:noProof/>
                  <w:sz w:val="20"/>
                  <w:szCs w:val="20"/>
                </w:rPr>
                <w:t>HTML</w:t>
              </w:r>
            </w:ins>
          </w:p>
        </w:tc>
        <w:tc>
          <w:tcPr>
            <w:tcW w:w="1127" w:type="dxa"/>
          </w:tcPr>
          <w:p w14:paraId="51524DE6" w14:textId="4627A08B" w:rsidR="002E5938" w:rsidRPr="002E5938" w:rsidRDefault="002E5938" w:rsidP="002E5938">
            <w:pPr>
              <w:pStyle w:val="ListParagraph"/>
              <w:bidi/>
              <w:ind w:left="0"/>
              <w:jc w:val="center"/>
              <w:rPr>
                <w:ins w:id="720" w:author="Alon Levi" w:date="2021-11-12T13:22:00Z"/>
                <w:rFonts w:asciiTheme="minorBidi" w:hAnsiTheme="minorBidi"/>
                <w:noProof/>
                <w:sz w:val="20"/>
                <w:szCs w:val="20"/>
                <w:rtl/>
                <w:rPrChange w:id="721" w:author="Alon Levi" w:date="2021-11-12T13:23:00Z">
                  <w:rPr>
                    <w:ins w:id="722" w:author="Alon Levi" w:date="2021-11-12T13:22:00Z"/>
                    <w:rFonts w:asciiTheme="minorBidi" w:hAnsiTheme="minorBidi"/>
                    <w:noProof/>
                    <w:sz w:val="24"/>
                    <w:szCs w:val="24"/>
                    <w:rtl/>
                  </w:rPr>
                </w:rPrChange>
              </w:rPr>
              <w:pPrChange w:id="723" w:author="Alon Levi" w:date="2021-11-12T13:23:00Z">
                <w:pPr>
                  <w:pStyle w:val="ListParagraph"/>
                  <w:bidi/>
                  <w:ind w:left="0"/>
                </w:pPr>
              </w:pPrChange>
            </w:pPr>
            <w:ins w:id="724" w:author="Alon Levi" w:date="2021-11-12T13:23:00Z">
              <w:r>
                <w:rPr>
                  <w:rFonts w:asciiTheme="minorBidi" w:hAnsiTheme="minorBidi"/>
                  <w:noProof/>
                  <w:sz w:val="20"/>
                  <w:szCs w:val="20"/>
                </w:rPr>
                <w:t>CSS</w:t>
              </w:r>
            </w:ins>
          </w:p>
        </w:tc>
        <w:tc>
          <w:tcPr>
            <w:tcW w:w="1127" w:type="dxa"/>
          </w:tcPr>
          <w:p w14:paraId="5D8356D5" w14:textId="133D617D" w:rsidR="002E5938" w:rsidRPr="002E5938" w:rsidRDefault="002E5938" w:rsidP="002E5938">
            <w:pPr>
              <w:pStyle w:val="ListParagraph"/>
              <w:bidi/>
              <w:ind w:left="0"/>
              <w:jc w:val="center"/>
              <w:rPr>
                <w:ins w:id="725" w:author="Alon Levi" w:date="2021-11-12T13:22:00Z"/>
                <w:rFonts w:asciiTheme="minorBidi" w:hAnsiTheme="minorBidi"/>
                <w:noProof/>
                <w:sz w:val="20"/>
                <w:szCs w:val="20"/>
                <w:rtl/>
                <w:rPrChange w:id="726" w:author="Alon Levi" w:date="2021-11-12T13:23:00Z">
                  <w:rPr>
                    <w:ins w:id="727" w:author="Alon Levi" w:date="2021-11-12T13:22:00Z"/>
                    <w:rFonts w:asciiTheme="minorBidi" w:hAnsiTheme="minorBidi"/>
                    <w:noProof/>
                    <w:sz w:val="24"/>
                    <w:szCs w:val="24"/>
                    <w:rtl/>
                  </w:rPr>
                </w:rPrChange>
              </w:rPr>
              <w:pPrChange w:id="728" w:author="Alon Levi" w:date="2021-11-12T13:23:00Z">
                <w:pPr>
                  <w:pStyle w:val="ListParagraph"/>
                  <w:bidi/>
                  <w:ind w:left="0"/>
                </w:pPr>
              </w:pPrChange>
            </w:pPr>
            <w:ins w:id="729" w:author="Alon Levi" w:date="2021-11-12T13:23:00Z">
              <w:r>
                <w:rPr>
                  <w:rFonts w:asciiTheme="minorBidi" w:hAnsiTheme="minorBidi"/>
                  <w:noProof/>
                  <w:sz w:val="20"/>
                  <w:szCs w:val="20"/>
                </w:rPr>
                <w:t>JavaScript</w:t>
              </w:r>
            </w:ins>
          </w:p>
        </w:tc>
        <w:tc>
          <w:tcPr>
            <w:tcW w:w="1127" w:type="dxa"/>
          </w:tcPr>
          <w:p w14:paraId="12A700E6" w14:textId="0F51AC3A" w:rsidR="002E5938" w:rsidRPr="002E5938" w:rsidRDefault="002E5938" w:rsidP="002E5938">
            <w:pPr>
              <w:pStyle w:val="ListParagraph"/>
              <w:bidi/>
              <w:ind w:left="0"/>
              <w:jc w:val="center"/>
              <w:rPr>
                <w:ins w:id="730" w:author="Alon Levi" w:date="2021-11-12T13:22:00Z"/>
                <w:rFonts w:asciiTheme="minorBidi" w:hAnsiTheme="minorBidi"/>
                <w:noProof/>
                <w:sz w:val="20"/>
                <w:szCs w:val="20"/>
                <w:rtl/>
                <w:rPrChange w:id="731" w:author="Alon Levi" w:date="2021-11-12T13:23:00Z">
                  <w:rPr>
                    <w:ins w:id="732" w:author="Alon Levi" w:date="2021-11-12T13:22:00Z"/>
                    <w:rFonts w:asciiTheme="minorBidi" w:hAnsiTheme="minorBidi"/>
                    <w:noProof/>
                    <w:sz w:val="24"/>
                    <w:szCs w:val="24"/>
                    <w:rtl/>
                  </w:rPr>
                </w:rPrChange>
              </w:rPr>
              <w:pPrChange w:id="733" w:author="Alon Levi" w:date="2021-11-12T13:23:00Z">
                <w:pPr>
                  <w:pStyle w:val="ListParagraph"/>
                  <w:bidi/>
                  <w:ind w:left="0"/>
                </w:pPr>
              </w:pPrChange>
            </w:pPr>
            <w:ins w:id="734" w:author="Alon Levi" w:date="2021-11-12T13:23:00Z">
              <w:r>
                <w:rPr>
                  <w:rFonts w:asciiTheme="minorBidi" w:hAnsiTheme="minorBidi"/>
                  <w:noProof/>
                  <w:sz w:val="20"/>
                  <w:szCs w:val="20"/>
                </w:rPr>
                <w:t>Python</w:t>
              </w:r>
            </w:ins>
          </w:p>
        </w:tc>
        <w:tc>
          <w:tcPr>
            <w:tcW w:w="1127" w:type="dxa"/>
          </w:tcPr>
          <w:p w14:paraId="2BDA3107" w14:textId="6D2456DE" w:rsidR="002E5938" w:rsidRPr="002E5938" w:rsidRDefault="002E5938" w:rsidP="002E5938">
            <w:pPr>
              <w:pStyle w:val="ListParagraph"/>
              <w:bidi/>
              <w:ind w:left="0"/>
              <w:jc w:val="center"/>
              <w:rPr>
                <w:ins w:id="735" w:author="Alon Levi" w:date="2021-11-12T13:22:00Z"/>
                <w:rFonts w:asciiTheme="minorBidi" w:hAnsiTheme="minorBidi"/>
                <w:noProof/>
                <w:sz w:val="20"/>
                <w:szCs w:val="20"/>
                <w:rtl/>
                <w:rPrChange w:id="736" w:author="Alon Levi" w:date="2021-11-12T13:23:00Z">
                  <w:rPr>
                    <w:ins w:id="737" w:author="Alon Levi" w:date="2021-11-12T13:22:00Z"/>
                    <w:rFonts w:asciiTheme="minorBidi" w:hAnsiTheme="minorBidi"/>
                    <w:noProof/>
                    <w:sz w:val="24"/>
                    <w:szCs w:val="24"/>
                    <w:rtl/>
                  </w:rPr>
                </w:rPrChange>
              </w:rPr>
              <w:pPrChange w:id="738" w:author="Alon Levi" w:date="2021-11-12T13:23:00Z">
                <w:pPr>
                  <w:pStyle w:val="ListParagraph"/>
                  <w:bidi/>
                  <w:ind w:left="0"/>
                </w:pPr>
              </w:pPrChange>
            </w:pPr>
            <w:ins w:id="739" w:author="Alon Levi" w:date="2021-11-12T13:23:00Z">
              <w:r>
                <w:rPr>
                  <w:rFonts w:asciiTheme="minorBidi" w:hAnsiTheme="minorBidi"/>
                  <w:noProof/>
                  <w:sz w:val="20"/>
                  <w:szCs w:val="20"/>
                </w:rPr>
                <w:t>CPP</w:t>
              </w:r>
            </w:ins>
          </w:p>
        </w:tc>
        <w:tc>
          <w:tcPr>
            <w:tcW w:w="1127" w:type="dxa"/>
          </w:tcPr>
          <w:p w14:paraId="6C97993B" w14:textId="77CF70D3" w:rsidR="002E5938" w:rsidRPr="002E5938" w:rsidRDefault="002E5938" w:rsidP="002E5938">
            <w:pPr>
              <w:pStyle w:val="ListParagraph"/>
              <w:bidi/>
              <w:ind w:left="0"/>
              <w:jc w:val="center"/>
              <w:rPr>
                <w:ins w:id="740" w:author="Alon Levi" w:date="2021-11-12T13:22:00Z"/>
                <w:rFonts w:asciiTheme="minorBidi" w:hAnsiTheme="minorBidi"/>
                <w:noProof/>
                <w:sz w:val="20"/>
                <w:szCs w:val="20"/>
                <w:rtl/>
                <w:rPrChange w:id="741" w:author="Alon Levi" w:date="2021-11-12T13:23:00Z">
                  <w:rPr>
                    <w:ins w:id="742" w:author="Alon Levi" w:date="2021-11-12T13:22:00Z"/>
                    <w:rFonts w:asciiTheme="minorBidi" w:hAnsiTheme="minorBidi"/>
                    <w:noProof/>
                    <w:sz w:val="24"/>
                    <w:szCs w:val="24"/>
                    <w:rtl/>
                  </w:rPr>
                </w:rPrChange>
              </w:rPr>
              <w:pPrChange w:id="743" w:author="Alon Levi" w:date="2021-11-12T13:23:00Z">
                <w:pPr>
                  <w:pStyle w:val="ListParagraph"/>
                  <w:bidi/>
                  <w:ind w:left="0"/>
                </w:pPr>
              </w:pPrChange>
            </w:pPr>
            <w:ins w:id="744" w:author="Alon Levi" w:date="2021-11-12T13:23:00Z">
              <w:r>
                <w:rPr>
                  <w:rFonts w:asciiTheme="minorBidi" w:hAnsiTheme="minorBidi"/>
                  <w:noProof/>
                  <w:sz w:val="20"/>
                  <w:szCs w:val="20"/>
                </w:rPr>
                <w:t>C</w:t>
              </w:r>
            </w:ins>
          </w:p>
        </w:tc>
        <w:tc>
          <w:tcPr>
            <w:tcW w:w="1127" w:type="dxa"/>
          </w:tcPr>
          <w:p w14:paraId="0EDE5569" w14:textId="434E8EC8" w:rsidR="002E5938" w:rsidRPr="002E5938" w:rsidRDefault="002E5938" w:rsidP="002E5938">
            <w:pPr>
              <w:pStyle w:val="ListParagraph"/>
              <w:bidi/>
              <w:ind w:left="0"/>
              <w:jc w:val="center"/>
              <w:rPr>
                <w:ins w:id="745" w:author="Alon Levi" w:date="2021-11-12T13:22:00Z"/>
                <w:rFonts w:asciiTheme="minorBidi" w:hAnsiTheme="minorBidi"/>
                <w:noProof/>
                <w:sz w:val="20"/>
                <w:szCs w:val="20"/>
                <w:rtl/>
                <w:rPrChange w:id="746" w:author="Alon Levi" w:date="2021-11-12T13:23:00Z">
                  <w:rPr>
                    <w:ins w:id="747" w:author="Alon Levi" w:date="2021-11-12T13:22:00Z"/>
                    <w:rFonts w:asciiTheme="minorBidi" w:hAnsiTheme="minorBidi"/>
                    <w:noProof/>
                    <w:sz w:val="24"/>
                    <w:szCs w:val="24"/>
                    <w:rtl/>
                  </w:rPr>
                </w:rPrChange>
              </w:rPr>
              <w:pPrChange w:id="748" w:author="Alon Levi" w:date="2021-11-12T13:23:00Z">
                <w:pPr>
                  <w:pStyle w:val="ListParagraph"/>
                  <w:bidi/>
                  <w:ind w:left="0"/>
                </w:pPr>
              </w:pPrChange>
            </w:pPr>
            <w:ins w:id="749" w:author="Alon Levi" w:date="2021-11-12T13:23:00Z">
              <w:r>
                <w:rPr>
                  <w:rFonts w:asciiTheme="minorBidi" w:hAnsiTheme="minorBidi"/>
                  <w:noProof/>
                  <w:sz w:val="20"/>
                  <w:szCs w:val="20"/>
                </w:rPr>
                <w:t>X86asm</w:t>
              </w:r>
            </w:ins>
          </w:p>
        </w:tc>
        <w:tc>
          <w:tcPr>
            <w:tcW w:w="1127" w:type="dxa"/>
          </w:tcPr>
          <w:p w14:paraId="027F630F" w14:textId="731FB4E0" w:rsidR="002E5938" w:rsidRPr="002E5938" w:rsidRDefault="002E5938" w:rsidP="002E5938">
            <w:pPr>
              <w:pStyle w:val="ListParagraph"/>
              <w:bidi/>
              <w:ind w:left="0"/>
              <w:jc w:val="center"/>
              <w:rPr>
                <w:ins w:id="750" w:author="Alon Levi" w:date="2021-11-12T13:22:00Z"/>
                <w:rFonts w:asciiTheme="minorBidi" w:hAnsiTheme="minorBidi"/>
                <w:noProof/>
                <w:sz w:val="20"/>
                <w:szCs w:val="20"/>
                <w:rtl/>
                <w:rPrChange w:id="751" w:author="Alon Levi" w:date="2021-11-12T13:23:00Z">
                  <w:rPr>
                    <w:ins w:id="752" w:author="Alon Levi" w:date="2021-11-12T13:22:00Z"/>
                    <w:rFonts w:asciiTheme="minorBidi" w:hAnsiTheme="minorBidi"/>
                    <w:noProof/>
                    <w:sz w:val="24"/>
                    <w:szCs w:val="24"/>
                    <w:rtl/>
                  </w:rPr>
                </w:rPrChange>
              </w:rPr>
              <w:pPrChange w:id="753" w:author="Alon Levi" w:date="2021-11-12T13:23:00Z">
                <w:pPr>
                  <w:pStyle w:val="ListParagraph"/>
                  <w:bidi/>
                  <w:ind w:left="0"/>
                </w:pPr>
              </w:pPrChange>
            </w:pPr>
            <w:ins w:id="754" w:author="Alon Levi" w:date="2021-11-12T13:23:00Z">
              <w:r>
                <w:rPr>
                  <w:rFonts w:asciiTheme="minorBidi" w:hAnsiTheme="minorBidi"/>
                  <w:noProof/>
                  <w:sz w:val="20"/>
                  <w:szCs w:val="20"/>
                </w:rPr>
                <w:t>Languages</w:t>
              </w:r>
            </w:ins>
          </w:p>
        </w:tc>
      </w:tr>
      <w:tr w:rsidR="002E5938" w:rsidRPr="002E5938" w14:paraId="008D1AD7" w14:textId="77777777" w:rsidTr="002E5938">
        <w:trPr>
          <w:ins w:id="755" w:author="Alon Levi" w:date="2021-11-12T13:22:00Z"/>
        </w:trPr>
        <w:tc>
          <w:tcPr>
            <w:tcW w:w="1127" w:type="dxa"/>
          </w:tcPr>
          <w:p w14:paraId="039AFDD3" w14:textId="51079F21" w:rsidR="002E5938" w:rsidRPr="002E5938" w:rsidRDefault="002E5938" w:rsidP="002E5938">
            <w:pPr>
              <w:pStyle w:val="ListParagraph"/>
              <w:bidi/>
              <w:ind w:left="0"/>
              <w:jc w:val="center"/>
              <w:rPr>
                <w:ins w:id="756" w:author="Alon Levi" w:date="2021-11-12T13:22:00Z"/>
                <w:rFonts w:asciiTheme="minorBidi" w:hAnsiTheme="minorBidi"/>
                <w:noProof/>
                <w:sz w:val="20"/>
                <w:szCs w:val="20"/>
                <w:rtl/>
                <w:rPrChange w:id="757" w:author="Alon Levi" w:date="2021-11-12T13:23:00Z">
                  <w:rPr>
                    <w:ins w:id="758" w:author="Alon Levi" w:date="2021-11-12T13:22:00Z"/>
                    <w:rFonts w:asciiTheme="minorBidi" w:hAnsiTheme="minorBidi"/>
                    <w:noProof/>
                    <w:sz w:val="24"/>
                    <w:szCs w:val="24"/>
                    <w:rtl/>
                  </w:rPr>
                </w:rPrChange>
              </w:rPr>
              <w:pPrChange w:id="759" w:author="Alon Levi" w:date="2021-11-12T13:23:00Z">
                <w:pPr>
                  <w:pStyle w:val="ListParagraph"/>
                  <w:bidi/>
                  <w:ind w:left="0"/>
                </w:pPr>
              </w:pPrChange>
            </w:pPr>
            <w:ins w:id="760" w:author="Alon Levi" w:date="2021-11-12T13:23:00Z">
              <w:r>
                <w:rPr>
                  <w:rFonts w:asciiTheme="minorBidi" w:hAnsiTheme="minorBidi"/>
                  <w:noProof/>
                  <w:sz w:val="20"/>
                  <w:szCs w:val="20"/>
                </w:rPr>
                <w:t>X</w:t>
              </w:r>
            </w:ins>
          </w:p>
        </w:tc>
        <w:tc>
          <w:tcPr>
            <w:tcW w:w="1127" w:type="dxa"/>
          </w:tcPr>
          <w:p w14:paraId="6C082F96" w14:textId="3A8CCF59" w:rsidR="002E5938" w:rsidRPr="002E5938" w:rsidRDefault="002E5938" w:rsidP="002E5938">
            <w:pPr>
              <w:pStyle w:val="ListParagraph"/>
              <w:bidi/>
              <w:ind w:left="0"/>
              <w:jc w:val="center"/>
              <w:rPr>
                <w:ins w:id="761" w:author="Alon Levi" w:date="2021-11-12T13:22:00Z"/>
                <w:rFonts w:asciiTheme="minorBidi" w:hAnsiTheme="minorBidi"/>
                <w:noProof/>
                <w:sz w:val="20"/>
                <w:szCs w:val="20"/>
                <w:rtl/>
                <w:rPrChange w:id="762" w:author="Alon Levi" w:date="2021-11-12T13:23:00Z">
                  <w:rPr>
                    <w:ins w:id="763" w:author="Alon Levi" w:date="2021-11-12T13:22:00Z"/>
                    <w:rFonts w:asciiTheme="minorBidi" w:hAnsiTheme="minorBidi"/>
                    <w:noProof/>
                    <w:sz w:val="24"/>
                    <w:szCs w:val="24"/>
                    <w:rtl/>
                  </w:rPr>
                </w:rPrChange>
              </w:rPr>
              <w:pPrChange w:id="764" w:author="Alon Levi" w:date="2021-11-12T13:23:00Z">
                <w:pPr>
                  <w:pStyle w:val="ListParagraph"/>
                  <w:bidi/>
                  <w:ind w:left="0"/>
                </w:pPr>
              </w:pPrChange>
            </w:pPr>
            <w:ins w:id="765" w:author="Alon Levi" w:date="2021-11-12T13:24:00Z">
              <w:r>
                <w:rPr>
                  <w:rFonts w:asciiTheme="minorBidi" w:hAnsiTheme="minorBidi"/>
                  <w:noProof/>
                  <w:sz w:val="20"/>
                  <w:szCs w:val="20"/>
                </w:rPr>
                <w:t>X</w:t>
              </w:r>
            </w:ins>
          </w:p>
        </w:tc>
        <w:tc>
          <w:tcPr>
            <w:tcW w:w="1127" w:type="dxa"/>
          </w:tcPr>
          <w:p w14:paraId="11168694" w14:textId="1DD0F889" w:rsidR="002E5938" w:rsidRPr="002E5938" w:rsidRDefault="002E5938" w:rsidP="002E5938">
            <w:pPr>
              <w:pStyle w:val="ListParagraph"/>
              <w:bidi/>
              <w:ind w:left="0"/>
              <w:jc w:val="center"/>
              <w:rPr>
                <w:ins w:id="766" w:author="Alon Levi" w:date="2021-11-12T13:22:00Z"/>
                <w:rFonts w:asciiTheme="minorBidi" w:hAnsiTheme="minorBidi"/>
                <w:noProof/>
                <w:sz w:val="20"/>
                <w:szCs w:val="20"/>
                <w:rtl/>
                <w:rPrChange w:id="767" w:author="Alon Levi" w:date="2021-11-12T13:23:00Z">
                  <w:rPr>
                    <w:ins w:id="768" w:author="Alon Levi" w:date="2021-11-12T13:22:00Z"/>
                    <w:rFonts w:asciiTheme="minorBidi" w:hAnsiTheme="minorBidi"/>
                    <w:noProof/>
                    <w:sz w:val="24"/>
                    <w:szCs w:val="24"/>
                    <w:rtl/>
                  </w:rPr>
                </w:rPrChange>
              </w:rPr>
              <w:pPrChange w:id="769" w:author="Alon Levi" w:date="2021-11-12T13:23:00Z">
                <w:pPr>
                  <w:pStyle w:val="ListParagraph"/>
                  <w:bidi/>
                  <w:ind w:left="0"/>
                </w:pPr>
              </w:pPrChange>
            </w:pPr>
            <w:ins w:id="770" w:author="Alon Levi" w:date="2021-11-12T13:24:00Z">
              <w:r>
                <w:rPr>
                  <w:rFonts w:asciiTheme="minorBidi" w:hAnsiTheme="minorBidi"/>
                  <w:noProof/>
                  <w:sz w:val="20"/>
                  <w:szCs w:val="20"/>
                </w:rPr>
                <w:t>X</w:t>
              </w:r>
            </w:ins>
          </w:p>
        </w:tc>
        <w:tc>
          <w:tcPr>
            <w:tcW w:w="1127" w:type="dxa"/>
          </w:tcPr>
          <w:p w14:paraId="2835A3A0" w14:textId="461D8C3C" w:rsidR="002E5938" w:rsidRPr="002E5938" w:rsidRDefault="002E5938" w:rsidP="002E5938">
            <w:pPr>
              <w:pStyle w:val="ListParagraph"/>
              <w:bidi/>
              <w:ind w:left="0"/>
              <w:jc w:val="center"/>
              <w:rPr>
                <w:ins w:id="771" w:author="Alon Levi" w:date="2021-11-12T13:22:00Z"/>
                <w:rFonts w:asciiTheme="minorBidi" w:hAnsiTheme="minorBidi"/>
                <w:noProof/>
                <w:sz w:val="20"/>
                <w:szCs w:val="20"/>
                <w:rtl/>
                <w:rPrChange w:id="772" w:author="Alon Levi" w:date="2021-11-12T13:23:00Z">
                  <w:rPr>
                    <w:ins w:id="773" w:author="Alon Levi" w:date="2021-11-12T13:22:00Z"/>
                    <w:rFonts w:asciiTheme="minorBidi" w:hAnsiTheme="minorBidi"/>
                    <w:noProof/>
                    <w:sz w:val="24"/>
                    <w:szCs w:val="24"/>
                    <w:rtl/>
                  </w:rPr>
                </w:rPrChange>
              </w:rPr>
              <w:pPrChange w:id="774" w:author="Alon Levi" w:date="2021-11-12T13:23:00Z">
                <w:pPr>
                  <w:pStyle w:val="ListParagraph"/>
                  <w:bidi/>
                  <w:ind w:left="0"/>
                </w:pPr>
              </w:pPrChange>
            </w:pPr>
            <w:ins w:id="775" w:author="Alon Levi" w:date="2021-11-12T13:24:00Z">
              <w:r>
                <w:rPr>
                  <w:rFonts w:asciiTheme="minorBidi" w:hAnsiTheme="minorBidi"/>
                  <w:noProof/>
                  <w:sz w:val="20"/>
                  <w:szCs w:val="20"/>
                </w:rPr>
                <w:t>X</w:t>
              </w:r>
            </w:ins>
          </w:p>
        </w:tc>
        <w:tc>
          <w:tcPr>
            <w:tcW w:w="1127" w:type="dxa"/>
          </w:tcPr>
          <w:p w14:paraId="2CD2EC05" w14:textId="77777777" w:rsidR="002E5938" w:rsidRPr="002E5938" w:rsidRDefault="002E5938" w:rsidP="002E5938">
            <w:pPr>
              <w:pStyle w:val="ListParagraph"/>
              <w:bidi/>
              <w:ind w:left="0"/>
              <w:jc w:val="center"/>
              <w:rPr>
                <w:ins w:id="776" w:author="Alon Levi" w:date="2021-11-12T13:22:00Z"/>
                <w:rFonts w:asciiTheme="minorBidi" w:hAnsiTheme="minorBidi"/>
                <w:noProof/>
                <w:sz w:val="20"/>
                <w:szCs w:val="20"/>
                <w:rtl/>
                <w:rPrChange w:id="777" w:author="Alon Levi" w:date="2021-11-12T13:23:00Z">
                  <w:rPr>
                    <w:ins w:id="778" w:author="Alon Levi" w:date="2021-11-12T13:22:00Z"/>
                    <w:rFonts w:asciiTheme="minorBidi" w:hAnsiTheme="minorBidi"/>
                    <w:noProof/>
                    <w:sz w:val="24"/>
                    <w:szCs w:val="24"/>
                    <w:rtl/>
                  </w:rPr>
                </w:rPrChange>
              </w:rPr>
              <w:pPrChange w:id="779" w:author="Alon Levi" w:date="2021-11-12T13:23:00Z">
                <w:pPr>
                  <w:pStyle w:val="ListParagraph"/>
                  <w:bidi/>
                  <w:ind w:left="0"/>
                </w:pPr>
              </w:pPrChange>
            </w:pPr>
          </w:p>
        </w:tc>
        <w:tc>
          <w:tcPr>
            <w:tcW w:w="1127" w:type="dxa"/>
          </w:tcPr>
          <w:p w14:paraId="32B54CD1" w14:textId="77777777" w:rsidR="002E5938" w:rsidRPr="002E5938" w:rsidRDefault="002E5938" w:rsidP="002E5938">
            <w:pPr>
              <w:pStyle w:val="ListParagraph"/>
              <w:bidi/>
              <w:ind w:left="0"/>
              <w:jc w:val="center"/>
              <w:rPr>
                <w:ins w:id="780" w:author="Alon Levi" w:date="2021-11-12T13:22:00Z"/>
                <w:rFonts w:asciiTheme="minorBidi" w:hAnsiTheme="minorBidi"/>
                <w:noProof/>
                <w:sz w:val="20"/>
                <w:szCs w:val="20"/>
                <w:rtl/>
                <w:rPrChange w:id="781" w:author="Alon Levi" w:date="2021-11-12T13:23:00Z">
                  <w:rPr>
                    <w:ins w:id="782" w:author="Alon Levi" w:date="2021-11-12T13:22:00Z"/>
                    <w:rFonts w:asciiTheme="minorBidi" w:hAnsiTheme="minorBidi"/>
                    <w:noProof/>
                    <w:sz w:val="24"/>
                    <w:szCs w:val="24"/>
                    <w:rtl/>
                  </w:rPr>
                </w:rPrChange>
              </w:rPr>
              <w:pPrChange w:id="783" w:author="Alon Levi" w:date="2021-11-12T13:23:00Z">
                <w:pPr>
                  <w:pStyle w:val="ListParagraph"/>
                  <w:bidi/>
                  <w:ind w:left="0"/>
                </w:pPr>
              </w:pPrChange>
            </w:pPr>
          </w:p>
        </w:tc>
        <w:tc>
          <w:tcPr>
            <w:tcW w:w="1127" w:type="dxa"/>
          </w:tcPr>
          <w:p w14:paraId="7050AEF6" w14:textId="5000835E" w:rsidR="002E5938" w:rsidRPr="002E5938" w:rsidRDefault="002E5938" w:rsidP="002E5938">
            <w:pPr>
              <w:pStyle w:val="ListParagraph"/>
              <w:bidi/>
              <w:ind w:left="0"/>
              <w:jc w:val="center"/>
              <w:rPr>
                <w:ins w:id="784" w:author="Alon Levi" w:date="2021-11-12T13:22:00Z"/>
                <w:rFonts w:asciiTheme="minorBidi" w:hAnsiTheme="minorBidi"/>
                <w:noProof/>
                <w:sz w:val="20"/>
                <w:szCs w:val="20"/>
                <w:rtl/>
                <w:rPrChange w:id="785" w:author="Alon Levi" w:date="2021-11-12T13:23:00Z">
                  <w:rPr>
                    <w:ins w:id="786" w:author="Alon Levi" w:date="2021-11-12T13:22:00Z"/>
                    <w:rFonts w:asciiTheme="minorBidi" w:hAnsiTheme="minorBidi"/>
                    <w:noProof/>
                    <w:sz w:val="24"/>
                    <w:szCs w:val="24"/>
                    <w:rtl/>
                  </w:rPr>
                </w:rPrChange>
              </w:rPr>
              <w:pPrChange w:id="787" w:author="Alon Levi" w:date="2021-11-12T13:23:00Z">
                <w:pPr>
                  <w:pStyle w:val="ListParagraph"/>
                  <w:bidi/>
                  <w:ind w:left="0"/>
                </w:pPr>
              </w:pPrChange>
            </w:pPr>
            <w:ins w:id="788" w:author="Alon Levi" w:date="2021-11-12T13:24:00Z">
              <w:r>
                <w:rPr>
                  <w:rFonts w:asciiTheme="minorBidi" w:hAnsiTheme="minorBidi"/>
                  <w:noProof/>
                  <w:sz w:val="20"/>
                  <w:szCs w:val="20"/>
                </w:rPr>
                <w:t>X</w:t>
              </w:r>
            </w:ins>
          </w:p>
        </w:tc>
        <w:tc>
          <w:tcPr>
            <w:tcW w:w="1127" w:type="dxa"/>
          </w:tcPr>
          <w:p w14:paraId="625506AE" w14:textId="505001D7" w:rsidR="002E5938" w:rsidRPr="002E5938" w:rsidRDefault="002E5938" w:rsidP="002E5938">
            <w:pPr>
              <w:pStyle w:val="ListParagraph"/>
              <w:bidi/>
              <w:ind w:left="0"/>
              <w:jc w:val="center"/>
              <w:rPr>
                <w:ins w:id="789" w:author="Alon Levi" w:date="2021-11-12T13:22:00Z"/>
                <w:rFonts w:asciiTheme="minorBidi" w:hAnsiTheme="minorBidi"/>
                <w:noProof/>
                <w:sz w:val="20"/>
                <w:szCs w:val="20"/>
                <w:rtl/>
                <w:rPrChange w:id="790" w:author="Alon Levi" w:date="2021-11-12T13:23:00Z">
                  <w:rPr>
                    <w:ins w:id="791" w:author="Alon Levi" w:date="2021-11-12T13:22:00Z"/>
                    <w:rFonts w:asciiTheme="minorBidi" w:hAnsiTheme="minorBidi"/>
                    <w:noProof/>
                    <w:sz w:val="24"/>
                    <w:szCs w:val="24"/>
                    <w:rtl/>
                  </w:rPr>
                </w:rPrChange>
              </w:rPr>
              <w:pPrChange w:id="792" w:author="Alon Levi" w:date="2021-11-12T13:23:00Z">
                <w:pPr>
                  <w:pStyle w:val="ListParagraph"/>
                  <w:bidi/>
                  <w:ind w:left="0"/>
                </w:pPr>
              </w:pPrChange>
            </w:pPr>
            <w:ins w:id="793" w:author="Alon Levi" w:date="2021-11-12T13:24:00Z">
              <w:r>
                <w:rPr>
                  <w:rFonts w:asciiTheme="minorBidi" w:hAnsiTheme="minorBidi"/>
                  <w:noProof/>
                  <w:sz w:val="20"/>
                  <w:szCs w:val="20"/>
                </w:rPr>
                <w:t>Basic</w:t>
              </w:r>
            </w:ins>
            <w:ins w:id="794" w:author="Alon Levi" w:date="2021-11-12T13:25:00Z">
              <w:r>
                <w:rPr>
                  <w:rFonts w:asciiTheme="minorBidi" w:hAnsiTheme="minorBidi"/>
                  <w:noProof/>
                  <w:sz w:val="20"/>
                  <w:szCs w:val="20"/>
                </w:rPr>
                <w:t>+</w:t>
              </w:r>
            </w:ins>
          </w:p>
        </w:tc>
      </w:tr>
      <w:tr w:rsidR="002E5938" w:rsidRPr="002E5938" w14:paraId="179A2ED7" w14:textId="77777777" w:rsidTr="002E5938">
        <w:trPr>
          <w:ins w:id="795" w:author="Alon Levi" w:date="2021-11-12T13:22:00Z"/>
        </w:trPr>
        <w:tc>
          <w:tcPr>
            <w:tcW w:w="1127" w:type="dxa"/>
          </w:tcPr>
          <w:p w14:paraId="36B56F2F" w14:textId="77777777" w:rsidR="002E5938" w:rsidRPr="002E5938" w:rsidRDefault="002E5938" w:rsidP="002E5938">
            <w:pPr>
              <w:pStyle w:val="ListParagraph"/>
              <w:bidi/>
              <w:ind w:left="0"/>
              <w:jc w:val="center"/>
              <w:rPr>
                <w:ins w:id="796" w:author="Alon Levi" w:date="2021-11-12T13:22:00Z"/>
                <w:rFonts w:asciiTheme="minorBidi" w:hAnsiTheme="minorBidi"/>
                <w:noProof/>
                <w:sz w:val="20"/>
                <w:szCs w:val="20"/>
                <w:rtl/>
                <w:rPrChange w:id="797" w:author="Alon Levi" w:date="2021-11-12T13:23:00Z">
                  <w:rPr>
                    <w:ins w:id="798" w:author="Alon Levi" w:date="2021-11-12T13:22:00Z"/>
                    <w:rFonts w:asciiTheme="minorBidi" w:hAnsiTheme="minorBidi"/>
                    <w:noProof/>
                    <w:sz w:val="24"/>
                    <w:szCs w:val="24"/>
                    <w:rtl/>
                  </w:rPr>
                </w:rPrChange>
              </w:rPr>
              <w:pPrChange w:id="799" w:author="Alon Levi" w:date="2021-11-12T13:23:00Z">
                <w:pPr>
                  <w:pStyle w:val="ListParagraph"/>
                  <w:bidi/>
                  <w:ind w:left="0"/>
                </w:pPr>
              </w:pPrChange>
            </w:pPr>
          </w:p>
        </w:tc>
        <w:tc>
          <w:tcPr>
            <w:tcW w:w="1127" w:type="dxa"/>
          </w:tcPr>
          <w:p w14:paraId="6977349D" w14:textId="77777777" w:rsidR="002E5938" w:rsidRPr="002E5938" w:rsidRDefault="002E5938" w:rsidP="002E5938">
            <w:pPr>
              <w:pStyle w:val="ListParagraph"/>
              <w:bidi/>
              <w:ind w:left="0"/>
              <w:jc w:val="center"/>
              <w:rPr>
                <w:ins w:id="800" w:author="Alon Levi" w:date="2021-11-12T13:22:00Z"/>
                <w:rFonts w:asciiTheme="minorBidi" w:hAnsiTheme="minorBidi"/>
                <w:noProof/>
                <w:sz w:val="20"/>
                <w:szCs w:val="20"/>
                <w:rtl/>
                <w:rPrChange w:id="801" w:author="Alon Levi" w:date="2021-11-12T13:23:00Z">
                  <w:rPr>
                    <w:ins w:id="802" w:author="Alon Levi" w:date="2021-11-12T13:22:00Z"/>
                    <w:rFonts w:asciiTheme="minorBidi" w:hAnsiTheme="minorBidi"/>
                    <w:noProof/>
                    <w:sz w:val="24"/>
                    <w:szCs w:val="24"/>
                    <w:rtl/>
                  </w:rPr>
                </w:rPrChange>
              </w:rPr>
              <w:pPrChange w:id="803" w:author="Alon Levi" w:date="2021-11-12T13:23:00Z">
                <w:pPr>
                  <w:pStyle w:val="ListParagraph"/>
                  <w:bidi/>
                  <w:ind w:left="0"/>
                </w:pPr>
              </w:pPrChange>
            </w:pPr>
          </w:p>
        </w:tc>
        <w:tc>
          <w:tcPr>
            <w:tcW w:w="1127" w:type="dxa"/>
          </w:tcPr>
          <w:p w14:paraId="1D2A635F" w14:textId="77777777" w:rsidR="002E5938" w:rsidRPr="002E5938" w:rsidRDefault="002E5938" w:rsidP="002E5938">
            <w:pPr>
              <w:pStyle w:val="ListParagraph"/>
              <w:bidi/>
              <w:ind w:left="0"/>
              <w:jc w:val="center"/>
              <w:rPr>
                <w:ins w:id="804" w:author="Alon Levi" w:date="2021-11-12T13:22:00Z"/>
                <w:rFonts w:asciiTheme="minorBidi" w:hAnsiTheme="minorBidi"/>
                <w:noProof/>
                <w:sz w:val="20"/>
                <w:szCs w:val="20"/>
                <w:rtl/>
                <w:rPrChange w:id="805" w:author="Alon Levi" w:date="2021-11-12T13:23:00Z">
                  <w:rPr>
                    <w:ins w:id="806" w:author="Alon Levi" w:date="2021-11-12T13:22:00Z"/>
                    <w:rFonts w:asciiTheme="minorBidi" w:hAnsiTheme="minorBidi"/>
                    <w:noProof/>
                    <w:sz w:val="24"/>
                    <w:szCs w:val="24"/>
                    <w:rtl/>
                  </w:rPr>
                </w:rPrChange>
              </w:rPr>
              <w:pPrChange w:id="807" w:author="Alon Levi" w:date="2021-11-12T13:23:00Z">
                <w:pPr>
                  <w:pStyle w:val="ListParagraph"/>
                  <w:bidi/>
                  <w:ind w:left="0"/>
                </w:pPr>
              </w:pPrChange>
            </w:pPr>
          </w:p>
        </w:tc>
        <w:tc>
          <w:tcPr>
            <w:tcW w:w="1127" w:type="dxa"/>
          </w:tcPr>
          <w:p w14:paraId="7E330268" w14:textId="77777777" w:rsidR="002E5938" w:rsidRPr="002E5938" w:rsidRDefault="002E5938" w:rsidP="002E5938">
            <w:pPr>
              <w:pStyle w:val="ListParagraph"/>
              <w:bidi/>
              <w:ind w:left="0"/>
              <w:jc w:val="center"/>
              <w:rPr>
                <w:ins w:id="808" w:author="Alon Levi" w:date="2021-11-12T13:22:00Z"/>
                <w:rFonts w:asciiTheme="minorBidi" w:hAnsiTheme="minorBidi"/>
                <w:noProof/>
                <w:sz w:val="20"/>
                <w:szCs w:val="20"/>
                <w:rtl/>
                <w:rPrChange w:id="809" w:author="Alon Levi" w:date="2021-11-12T13:23:00Z">
                  <w:rPr>
                    <w:ins w:id="810" w:author="Alon Levi" w:date="2021-11-12T13:22:00Z"/>
                    <w:rFonts w:asciiTheme="minorBidi" w:hAnsiTheme="minorBidi"/>
                    <w:noProof/>
                    <w:sz w:val="24"/>
                    <w:szCs w:val="24"/>
                    <w:rtl/>
                  </w:rPr>
                </w:rPrChange>
              </w:rPr>
              <w:pPrChange w:id="811" w:author="Alon Levi" w:date="2021-11-12T13:23:00Z">
                <w:pPr>
                  <w:pStyle w:val="ListParagraph"/>
                  <w:bidi/>
                  <w:ind w:left="0"/>
                </w:pPr>
              </w:pPrChange>
            </w:pPr>
          </w:p>
        </w:tc>
        <w:tc>
          <w:tcPr>
            <w:tcW w:w="1127" w:type="dxa"/>
          </w:tcPr>
          <w:p w14:paraId="05F05A41" w14:textId="7AF70514" w:rsidR="002E5938" w:rsidRPr="002E5938" w:rsidRDefault="002E5938" w:rsidP="002E5938">
            <w:pPr>
              <w:pStyle w:val="ListParagraph"/>
              <w:bidi/>
              <w:ind w:left="0"/>
              <w:jc w:val="center"/>
              <w:rPr>
                <w:ins w:id="812" w:author="Alon Levi" w:date="2021-11-12T13:22:00Z"/>
                <w:rFonts w:asciiTheme="minorBidi" w:hAnsiTheme="minorBidi"/>
                <w:noProof/>
                <w:sz w:val="20"/>
                <w:szCs w:val="20"/>
                <w:rtl/>
                <w:rPrChange w:id="813" w:author="Alon Levi" w:date="2021-11-12T13:23:00Z">
                  <w:rPr>
                    <w:ins w:id="814" w:author="Alon Levi" w:date="2021-11-12T13:22:00Z"/>
                    <w:rFonts w:asciiTheme="minorBidi" w:hAnsiTheme="minorBidi"/>
                    <w:noProof/>
                    <w:sz w:val="24"/>
                    <w:szCs w:val="24"/>
                    <w:rtl/>
                  </w:rPr>
                </w:rPrChange>
              </w:rPr>
              <w:pPrChange w:id="815" w:author="Alon Levi" w:date="2021-11-12T13:23:00Z">
                <w:pPr>
                  <w:pStyle w:val="ListParagraph"/>
                  <w:bidi/>
                  <w:ind w:left="0"/>
                </w:pPr>
              </w:pPrChange>
            </w:pPr>
            <w:ins w:id="816" w:author="Alon Levi" w:date="2021-11-12T13:24:00Z">
              <w:r>
                <w:rPr>
                  <w:rFonts w:asciiTheme="minorBidi" w:hAnsiTheme="minorBidi"/>
                  <w:noProof/>
                  <w:sz w:val="20"/>
                  <w:szCs w:val="20"/>
                </w:rPr>
                <w:t>X</w:t>
              </w:r>
            </w:ins>
          </w:p>
        </w:tc>
        <w:tc>
          <w:tcPr>
            <w:tcW w:w="1127" w:type="dxa"/>
          </w:tcPr>
          <w:p w14:paraId="70C31680" w14:textId="0B58F407" w:rsidR="002E5938" w:rsidRPr="002E5938" w:rsidRDefault="002E5938" w:rsidP="002E5938">
            <w:pPr>
              <w:pStyle w:val="ListParagraph"/>
              <w:bidi/>
              <w:ind w:left="0"/>
              <w:jc w:val="center"/>
              <w:rPr>
                <w:ins w:id="817" w:author="Alon Levi" w:date="2021-11-12T13:22:00Z"/>
                <w:rFonts w:asciiTheme="minorBidi" w:hAnsiTheme="minorBidi"/>
                <w:noProof/>
                <w:sz w:val="20"/>
                <w:szCs w:val="20"/>
                <w:rtl/>
                <w:rPrChange w:id="818" w:author="Alon Levi" w:date="2021-11-12T13:23:00Z">
                  <w:rPr>
                    <w:ins w:id="819" w:author="Alon Levi" w:date="2021-11-12T13:22:00Z"/>
                    <w:rFonts w:asciiTheme="minorBidi" w:hAnsiTheme="minorBidi"/>
                    <w:noProof/>
                    <w:sz w:val="24"/>
                    <w:szCs w:val="24"/>
                    <w:rtl/>
                  </w:rPr>
                </w:rPrChange>
              </w:rPr>
              <w:pPrChange w:id="820" w:author="Alon Levi" w:date="2021-11-12T13:23:00Z">
                <w:pPr>
                  <w:pStyle w:val="ListParagraph"/>
                  <w:bidi/>
                  <w:ind w:left="0"/>
                </w:pPr>
              </w:pPrChange>
            </w:pPr>
            <w:ins w:id="821" w:author="Alon Levi" w:date="2021-11-12T13:24:00Z">
              <w:r>
                <w:rPr>
                  <w:rFonts w:asciiTheme="minorBidi" w:hAnsiTheme="minorBidi"/>
                  <w:noProof/>
                  <w:sz w:val="20"/>
                  <w:szCs w:val="20"/>
                </w:rPr>
                <w:t>X</w:t>
              </w:r>
            </w:ins>
          </w:p>
        </w:tc>
        <w:tc>
          <w:tcPr>
            <w:tcW w:w="1127" w:type="dxa"/>
          </w:tcPr>
          <w:p w14:paraId="074310C2" w14:textId="111FEB3B" w:rsidR="002E5938" w:rsidRPr="002E5938" w:rsidRDefault="002E5938" w:rsidP="002E5938">
            <w:pPr>
              <w:pStyle w:val="ListParagraph"/>
              <w:bidi/>
              <w:ind w:left="0"/>
              <w:jc w:val="center"/>
              <w:rPr>
                <w:ins w:id="822" w:author="Alon Levi" w:date="2021-11-12T13:22:00Z"/>
                <w:rFonts w:asciiTheme="minorBidi" w:hAnsiTheme="minorBidi"/>
                <w:noProof/>
                <w:sz w:val="20"/>
                <w:szCs w:val="20"/>
                <w:rtl/>
                <w:rPrChange w:id="823" w:author="Alon Levi" w:date="2021-11-12T13:23:00Z">
                  <w:rPr>
                    <w:ins w:id="824" w:author="Alon Levi" w:date="2021-11-12T13:22:00Z"/>
                    <w:rFonts w:asciiTheme="minorBidi" w:hAnsiTheme="minorBidi"/>
                    <w:noProof/>
                    <w:sz w:val="24"/>
                    <w:szCs w:val="24"/>
                    <w:rtl/>
                  </w:rPr>
                </w:rPrChange>
              </w:rPr>
              <w:pPrChange w:id="825" w:author="Alon Levi" w:date="2021-11-12T13:23:00Z">
                <w:pPr>
                  <w:pStyle w:val="ListParagraph"/>
                  <w:bidi/>
                  <w:ind w:left="0"/>
                </w:pPr>
              </w:pPrChange>
            </w:pPr>
          </w:p>
        </w:tc>
        <w:tc>
          <w:tcPr>
            <w:tcW w:w="1127" w:type="dxa"/>
          </w:tcPr>
          <w:p w14:paraId="32E69774" w14:textId="55DCFC4D" w:rsidR="002E5938" w:rsidRPr="002E5938" w:rsidRDefault="002E5938" w:rsidP="002E5938">
            <w:pPr>
              <w:pStyle w:val="ListParagraph"/>
              <w:bidi/>
              <w:ind w:left="0"/>
              <w:jc w:val="center"/>
              <w:rPr>
                <w:ins w:id="826" w:author="Alon Levi" w:date="2021-11-12T13:22:00Z"/>
                <w:rFonts w:asciiTheme="minorBidi" w:hAnsiTheme="minorBidi"/>
                <w:noProof/>
                <w:sz w:val="20"/>
                <w:szCs w:val="20"/>
                <w:rtl/>
                <w:rPrChange w:id="827" w:author="Alon Levi" w:date="2021-11-12T13:23:00Z">
                  <w:rPr>
                    <w:ins w:id="828" w:author="Alon Levi" w:date="2021-11-12T13:22:00Z"/>
                    <w:rFonts w:asciiTheme="minorBidi" w:hAnsiTheme="minorBidi"/>
                    <w:noProof/>
                    <w:sz w:val="24"/>
                    <w:szCs w:val="24"/>
                    <w:rtl/>
                  </w:rPr>
                </w:rPrChange>
              </w:rPr>
              <w:pPrChange w:id="829" w:author="Alon Levi" w:date="2021-11-12T13:23:00Z">
                <w:pPr>
                  <w:pStyle w:val="ListParagraph"/>
                  <w:bidi/>
                  <w:ind w:left="0"/>
                </w:pPr>
              </w:pPrChange>
            </w:pPr>
            <w:ins w:id="830" w:author="Alon Levi" w:date="2021-11-12T13:24:00Z">
              <w:r>
                <w:rPr>
                  <w:rFonts w:asciiTheme="minorBidi" w:hAnsiTheme="minorBidi"/>
                  <w:noProof/>
                  <w:sz w:val="20"/>
                  <w:szCs w:val="20"/>
                </w:rPr>
                <w:t>Intermidiate</w:t>
              </w:r>
            </w:ins>
          </w:p>
        </w:tc>
      </w:tr>
      <w:tr w:rsidR="002E5938" w:rsidRPr="002E5938" w14:paraId="4BC91DE5" w14:textId="77777777" w:rsidTr="002E5938">
        <w:trPr>
          <w:ins w:id="831" w:author="Alon Levi" w:date="2021-11-12T13:22:00Z"/>
        </w:trPr>
        <w:tc>
          <w:tcPr>
            <w:tcW w:w="1127" w:type="dxa"/>
          </w:tcPr>
          <w:p w14:paraId="4C21B344" w14:textId="77777777" w:rsidR="002E5938" w:rsidRPr="002E5938" w:rsidRDefault="002E5938" w:rsidP="002E5938">
            <w:pPr>
              <w:pStyle w:val="ListParagraph"/>
              <w:bidi/>
              <w:ind w:left="0"/>
              <w:jc w:val="center"/>
              <w:rPr>
                <w:ins w:id="832" w:author="Alon Levi" w:date="2021-11-12T13:22:00Z"/>
                <w:rFonts w:asciiTheme="minorBidi" w:hAnsiTheme="minorBidi"/>
                <w:noProof/>
                <w:sz w:val="20"/>
                <w:szCs w:val="20"/>
                <w:rtl/>
                <w:rPrChange w:id="833" w:author="Alon Levi" w:date="2021-11-12T13:23:00Z">
                  <w:rPr>
                    <w:ins w:id="834" w:author="Alon Levi" w:date="2021-11-12T13:22:00Z"/>
                    <w:rFonts w:asciiTheme="minorBidi" w:hAnsiTheme="minorBidi"/>
                    <w:noProof/>
                    <w:sz w:val="24"/>
                    <w:szCs w:val="24"/>
                    <w:rtl/>
                  </w:rPr>
                </w:rPrChange>
              </w:rPr>
              <w:pPrChange w:id="835" w:author="Alon Levi" w:date="2021-11-12T13:23:00Z">
                <w:pPr>
                  <w:pStyle w:val="ListParagraph"/>
                  <w:bidi/>
                  <w:ind w:left="0"/>
                </w:pPr>
              </w:pPrChange>
            </w:pPr>
          </w:p>
        </w:tc>
        <w:tc>
          <w:tcPr>
            <w:tcW w:w="1127" w:type="dxa"/>
          </w:tcPr>
          <w:p w14:paraId="43E70D6C" w14:textId="77777777" w:rsidR="002E5938" w:rsidRPr="002E5938" w:rsidRDefault="002E5938" w:rsidP="002E5938">
            <w:pPr>
              <w:pStyle w:val="ListParagraph"/>
              <w:bidi/>
              <w:ind w:left="0"/>
              <w:jc w:val="center"/>
              <w:rPr>
                <w:ins w:id="836" w:author="Alon Levi" w:date="2021-11-12T13:22:00Z"/>
                <w:rFonts w:asciiTheme="minorBidi" w:hAnsiTheme="minorBidi"/>
                <w:noProof/>
                <w:sz w:val="20"/>
                <w:szCs w:val="20"/>
                <w:rtl/>
                <w:rPrChange w:id="837" w:author="Alon Levi" w:date="2021-11-12T13:23:00Z">
                  <w:rPr>
                    <w:ins w:id="838" w:author="Alon Levi" w:date="2021-11-12T13:22:00Z"/>
                    <w:rFonts w:asciiTheme="minorBidi" w:hAnsiTheme="minorBidi"/>
                    <w:noProof/>
                    <w:sz w:val="24"/>
                    <w:szCs w:val="24"/>
                    <w:rtl/>
                  </w:rPr>
                </w:rPrChange>
              </w:rPr>
              <w:pPrChange w:id="839" w:author="Alon Levi" w:date="2021-11-12T13:23:00Z">
                <w:pPr>
                  <w:pStyle w:val="ListParagraph"/>
                  <w:bidi/>
                  <w:ind w:left="0"/>
                </w:pPr>
              </w:pPrChange>
            </w:pPr>
          </w:p>
        </w:tc>
        <w:tc>
          <w:tcPr>
            <w:tcW w:w="1127" w:type="dxa"/>
          </w:tcPr>
          <w:p w14:paraId="11FABA49" w14:textId="77777777" w:rsidR="002E5938" w:rsidRPr="002E5938" w:rsidRDefault="002E5938" w:rsidP="002E5938">
            <w:pPr>
              <w:pStyle w:val="ListParagraph"/>
              <w:bidi/>
              <w:ind w:left="0"/>
              <w:jc w:val="center"/>
              <w:rPr>
                <w:ins w:id="840" w:author="Alon Levi" w:date="2021-11-12T13:22:00Z"/>
                <w:rFonts w:asciiTheme="minorBidi" w:hAnsiTheme="minorBidi"/>
                <w:noProof/>
                <w:sz w:val="20"/>
                <w:szCs w:val="20"/>
                <w:rtl/>
                <w:rPrChange w:id="841" w:author="Alon Levi" w:date="2021-11-12T13:23:00Z">
                  <w:rPr>
                    <w:ins w:id="842" w:author="Alon Levi" w:date="2021-11-12T13:22:00Z"/>
                    <w:rFonts w:asciiTheme="minorBidi" w:hAnsiTheme="minorBidi"/>
                    <w:noProof/>
                    <w:sz w:val="24"/>
                    <w:szCs w:val="24"/>
                    <w:rtl/>
                  </w:rPr>
                </w:rPrChange>
              </w:rPr>
              <w:pPrChange w:id="843" w:author="Alon Levi" w:date="2021-11-12T13:23:00Z">
                <w:pPr>
                  <w:pStyle w:val="ListParagraph"/>
                  <w:bidi/>
                  <w:ind w:left="0"/>
                </w:pPr>
              </w:pPrChange>
            </w:pPr>
          </w:p>
        </w:tc>
        <w:tc>
          <w:tcPr>
            <w:tcW w:w="1127" w:type="dxa"/>
          </w:tcPr>
          <w:p w14:paraId="5AC93206" w14:textId="77777777" w:rsidR="002E5938" w:rsidRPr="002E5938" w:rsidRDefault="002E5938" w:rsidP="002E5938">
            <w:pPr>
              <w:pStyle w:val="ListParagraph"/>
              <w:bidi/>
              <w:ind w:left="0"/>
              <w:jc w:val="center"/>
              <w:rPr>
                <w:ins w:id="844" w:author="Alon Levi" w:date="2021-11-12T13:22:00Z"/>
                <w:rFonts w:asciiTheme="minorBidi" w:hAnsiTheme="minorBidi"/>
                <w:noProof/>
                <w:sz w:val="20"/>
                <w:szCs w:val="20"/>
                <w:rtl/>
                <w:rPrChange w:id="845" w:author="Alon Levi" w:date="2021-11-12T13:23:00Z">
                  <w:rPr>
                    <w:ins w:id="846" w:author="Alon Levi" w:date="2021-11-12T13:22:00Z"/>
                    <w:rFonts w:asciiTheme="minorBidi" w:hAnsiTheme="minorBidi"/>
                    <w:noProof/>
                    <w:sz w:val="24"/>
                    <w:szCs w:val="24"/>
                    <w:rtl/>
                  </w:rPr>
                </w:rPrChange>
              </w:rPr>
              <w:pPrChange w:id="847" w:author="Alon Levi" w:date="2021-11-12T13:23:00Z">
                <w:pPr>
                  <w:pStyle w:val="ListParagraph"/>
                  <w:bidi/>
                  <w:ind w:left="0"/>
                </w:pPr>
              </w:pPrChange>
            </w:pPr>
          </w:p>
        </w:tc>
        <w:tc>
          <w:tcPr>
            <w:tcW w:w="1127" w:type="dxa"/>
          </w:tcPr>
          <w:p w14:paraId="7390F029" w14:textId="77777777" w:rsidR="002E5938" w:rsidRPr="002E5938" w:rsidRDefault="002E5938" w:rsidP="002E5938">
            <w:pPr>
              <w:pStyle w:val="ListParagraph"/>
              <w:bidi/>
              <w:ind w:left="0"/>
              <w:jc w:val="center"/>
              <w:rPr>
                <w:ins w:id="848" w:author="Alon Levi" w:date="2021-11-12T13:22:00Z"/>
                <w:rFonts w:asciiTheme="minorBidi" w:hAnsiTheme="minorBidi"/>
                <w:noProof/>
                <w:sz w:val="20"/>
                <w:szCs w:val="20"/>
                <w:rtl/>
                <w:rPrChange w:id="849" w:author="Alon Levi" w:date="2021-11-12T13:23:00Z">
                  <w:rPr>
                    <w:ins w:id="850" w:author="Alon Levi" w:date="2021-11-12T13:22:00Z"/>
                    <w:rFonts w:asciiTheme="minorBidi" w:hAnsiTheme="minorBidi"/>
                    <w:noProof/>
                    <w:sz w:val="24"/>
                    <w:szCs w:val="24"/>
                    <w:rtl/>
                  </w:rPr>
                </w:rPrChange>
              </w:rPr>
              <w:pPrChange w:id="851" w:author="Alon Levi" w:date="2021-11-12T13:23:00Z">
                <w:pPr>
                  <w:pStyle w:val="ListParagraph"/>
                  <w:bidi/>
                  <w:ind w:left="0"/>
                </w:pPr>
              </w:pPrChange>
            </w:pPr>
          </w:p>
        </w:tc>
        <w:tc>
          <w:tcPr>
            <w:tcW w:w="1127" w:type="dxa"/>
          </w:tcPr>
          <w:p w14:paraId="1A5A48E3" w14:textId="77777777" w:rsidR="002E5938" w:rsidRPr="002E5938" w:rsidRDefault="002E5938" w:rsidP="002E5938">
            <w:pPr>
              <w:pStyle w:val="ListParagraph"/>
              <w:bidi/>
              <w:ind w:left="0"/>
              <w:jc w:val="center"/>
              <w:rPr>
                <w:ins w:id="852" w:author="Alon Levi" w:date="2021-11-12T13:22:00Z"/>
                <w:rFonts w:asciiTheme="minorBidi" w:hAnsiTheme="minorBidi"/>
                <w:noProof/>
                <w:sz w:val="20"/>
                <w:szCs w:val="20"/>
                <w:rtl/>
                <w:rPrChange w:id="853" w:author="Alon Levi" w:date="2021-11-12T13:23:00Z">
                  <w:rPr>
                    <w:ins w:id="854" w:author="Alon Levi" w:date="2021-11-12T13:22:00Z"/>
                    <w:rFonts w:asciiTheme="minorBidi" w:hAnsiTheme="minorBidi"/>
                    <w:noProof/>
                    <w:sz w:val="24"/>
                    <w:szCs w:val="24"/>
                    <w:rtl/>
                  </w:rPr>
                </w:rPrChange>
              </w:rPr>
              <w:pPrChange w:id="855" w:author="Alon Levi" w:date="2021-11-12T13:23:00Z">
                <w:pPr>
                  <w:pStyle w:val="ListParagraph"/>
                  <w:bidi/>
                  <w:ind w:left="0"/>
                </w:pPr>
              </w:pPrChange>
            </w:pPr>
          </w:p>
        </w:tc>
        <w:tc>
          <w:tcPr>
            <w:tcW w:w="1127" w:type="dxa"/>
          </w:tcPr>
          <w:p w14:paraId="14AAE6D6" w14:textId="77777777" w:rsidR="002E5938" w:rsidRPr="002E5938" w:rsidRDefault="002E5938" w:rsidP="002E5938">
            <w:pPr>
              <w:pStyle w:val="ListParagraph"/>
              <w:bidi/>
              <w:ind w:left="0"/>
              <w:jc w:val="center"/>
              <w:rPr>
                <w:ins w:id="856" w:author="Alon Levi" w:date="2021-11-12T13:22:00Z"/>
                <w:rFonts w:asciiTheme="minorBidi" w:hAnsiTheme="minorBidi"/>
                <w:noProof/>
                <w:sz w:val="20"/>
                <w:szCs w:val="20"/>
                <w:rtl/>
                <w:rPrChange w:id="857" w:author="Alon Levi" w:date="2021-11-12T13:23:00Z">
                  <w:rPr>
                    <w:ins w:id="858" w:author="Alon Levi" w:date="2021-11-12T13:22:00Z"/>
                    <w:rFonts w:asciiTheme="minorBidi" w:hAnsiTheme="minorBidi"/>
                    <w:noProof/>
                    <w:sz w:val="24"/>
                    <w:szCs w:val="24"/>
                    <w:rtl/>
                  </w:rPr>
                </w:rPrChange>
              </w:rPr>
              <w:pPrChange w:id="859" w:author="Alon Levi" w:date="2021-11-12T13:23:00Z">
                <w:pPr>
                  <w:pStyle w:val="ListParagraph"/>
                  <w:bidi/>
                  <w:ind w:left="0"/>
                </w:pPr>
              </w:pPrChange>
            </w:pPr>
          </w:p>
        </w:tc>
        <w:tc>
          <w:tcPr>
            <w:tcW w:w="1127" w:type="dxa"/>
          </w:tcPr>
          <w:p w14:paraId="7B666652" w14:textId="71601157" w:rsidR="002E5938" w:rsidRPr="002E5938" w:rsidRDefault="002E5938" w:rsidP="002E5938">
            <w:pPr>
              <w:pStyle w:val="ListParagraph"/>
              <w:bidi/>
              <w:ind w:left="0"/>
              <w:jc w:val="center"/>
              <w:rPr>
                <w:ins w:id="860" w:author="Alon Levi" w:date="2021-11-12T13:22:00Z"/>
                <w:rFonts w:asciiTheme="minorBidi" w:hAnsiTheme="minorBidi"/>
                <w:noProof/>
                <w:sz w:val="20"/>
                <w:szCs w:val="20"/>
                <w:rtl/>
                <w:rPrChange w:id="861" w:author="Alon Levi" w:date="2021-11-12T13:23:00Z">
                  <w:rPr>
                    <w:ins w:id="862" w:author="Alon Levi" w:date="2021-11-12T13:22:00Z"/>
                    <w:rFonts w:asciiTheme="minorBidi" w:hAnsiTheme="minorBidi"/>
                    <w:noProof/>
                    <w:sz w:val="24"/>
                    <w:szCs w:val="24"/>
                    <w:rtl/>
                  </w:rPr>
                </w:rPrChange>
              </w:rPr>
              <w:pPrChange w:id="863" w:author="Alon Levi" w:date="2021-11-12T13:23:00Z">
                <w:pPr>
                  <w:pStyle w:val="ListParagraph"/>
                  <w:bidi/>
                  <w:ind w:left="0"/>
                </w:pPr>
              </w:pPrChange>
            </w:pPr>
            <w:ins w:id="864" w:author="Alon Levi" w:date="2021-11-12T13:24:00Z">
              <w:r>
                <w:rPr>
                  <w:rFonts w:asciiTheme="minorBidi" w:hAnsiTheme="minorBidi"/>
                  <w:noProof/>
                  <w:sz w:val="20"/>
                  <w:szCs w:val="20"/>
                </w:rPr>
                <w:t>Advanced</w:t>
              </w:r>
            </w:ins>
          </w:p>
        </w:tc>
      </w:tr>
    </w:tbl>
    <w:p w14:paraId="3C2F7D40" w14:textId="03BABCE4" w:rsidR="003B1936" w:rsidRPr="002E5938" w:rsidDel="002E5938" w:rsidRDefault="003B1936" w:rsidP="002E5938">
      <w:pPr>
        <w:pStyle w:val="ListParagraph"/>
        <w:bidi/>
        <w:ind w:left="2040"/>
        <w:rPr>
          <w:del w:id="865" w:author="Alon Levi" w:date="2021-11-12T13:24:00Z"/>
          <w:rFonts w:asciiTheme="minorBidi" w:hAnsiTheme="minorBidi"/>
          <w:noProof/>
          <w:sz w:val="20"/>
          <w:szCs w:val="20"/>
          <w:rtl/>
          <w:rPrChange w:id="866" w:author="Alon Levi" w:date="2021-11-12T13:23:00Z">
            <w:rPr>
              <w:del w:id="867" w:author="Alon Levi" w:date="2021-11-12T13:24:00Z"/>
              <w:rFonts w:asciiTheme="minorBidi" w:hAnsiTheme="minorBidi"/>
              <w:noProof/>
              <w:sz w:val="24"/>
              <w:szCs w:val="24"/>
              <w:rtl/>
            </w:rPr>
          </w:rPrChange>
        </w:rPr>
        <w:pPrChange w:id="868" w:author="Alon Levi" w:date="2021-11-12T13:24:00Z">
          <w:pPr>
            <w:pStyle w:val="ListParagraph"/>
            <w:numPr>
              <w:numId w:val="14"/>
            </w:numPr>
            <w:bidi/>
            <w:ind w:left="2040" w:hanging="360"/>
          </w:pPr>
        </w:pPrChange>
      </w:pPr>
      <w:ins w:id="869" w:author="Alon Levi" w:date="2021-11-11T12:11:00Z">
        <w:r w:rsidRPr="002E5938">
          <w:rPr>
            <w:rFonts w:asciiTheme="minorBidi" w:hAnsiTheme="minorBidi"/>
            <w:noProof/>
            <w:sz w:val="20"/>
            <w:szCs w:val="20"/>
            <w:rPrChange w:id="870" w:author="Alon Levi" w:date="2021-11-12T13:23:00Z">
              <w:rPr>
                <w:rFonts w:asciiTheme="minorBidi" w:hAnsiTheme="minorBidi"/>
                <w:noProof/>
                <w:sz w:val="24"/>
                <w:szCs w:val="24"/>
              </w:rPr>
            </w:rPrChange>
          </w:rPr>
          <w:br/>
        </w:r>
      </w:ins>
    </w:p>
    <w:p w14:paraId="34218BB4" w14:textId="01DDE11E" w:rsidR="009B03DF" w:rsidDel="002E5938" w:rsidRDefault="009B03DF" w:rsidP="002E5938">
      <w:pPr>
        <w:pStyle w:val="ListParagraph"/>
        <w:bidi/>
        <w:ind w:left="2040"/>
        <w:rPr>
          <w:del w:id="871" w:author="Alon Levi" w:date="2021-11-12T13:24:00Z"/>
          <w:moveFrom w:id="872" w:author="Alon Levi" w:date="2021-11-11T12:21:00Z"/>
          <w:rFonts w:asciiTheme="minorBidi" w:hAnsiTheme="minorBidi"/>
          <w:noProof/>
          <w:sz w:val="24"/>
          <w:szCs w:val="24"/>
          <w:rtl/>
        </w:rPr>
        <w:pPrChange w:id="873" w:author="Alon Levi" w:date="2021-11-12T13:24:00Z">
          <w:pPr>
            <w:pStyle w:val="ListParagraph"/>
            <w:bidi/>
            <w:ind w:left="2880"/>
          </w:pPr>
        </w:pPrChange>
      </w:pPr>
      <w:moveFromRangeStart w:id="874" w:author="Alon Levi" w:date="2021-11-11T12:21:00Z" w:name="move87525701"/>
      <w:moveFrom w:id="875" w:author="Alon Levi" w:date="2021-11-11T12:21:00Z">
        <w:del w:id="876" w:author="Alon Levi" w:date="2021-11-12T13:24:00Z">
          <w:r w:rsidDel="002E5938">
            <w:rPr>
              <w:rFonts w:asciiTheme="minorBidi" w:hAnsiTheme="minorBidi" w:hint="cs"/>
              <w:noProof/>
              <w:sz w:val="24"/>
              <w:szCs w:val="24"/>
              <w:rtl/>
            </w:rPr>
            <w:delText xml:space="preserve">שם - אלון יהודה לוי </w:delText>
          </w:r>
          <w:r w:rsidDel="002E5938">
            <w:rPr>
              <w:rFonts w:asciiTheme="minorBidi" w:hAnsiTheme="minorBidi"/>
              <w:noProof/>
              <w:sz w:val="24"/>
              <w:szCs w:val="24"/>
              <w:rtl/>
            </w:rPr>
            <w:br/>
          </w:r>
        </w:del>
      </w:moveFrom>
    </w:p>
    <w:p w14:paraId="4E981192" w14:textId="3E70487A" w:rsidR="009B03DF" w:rsidDel="002E5938" w:rsidRDefault="009B03DF" w:rsidP="002E5938">
      <w:pPr>
        <w:pStyle w:val="ListParagraph"/>
        <w:bidi/>
        <w:ind w:left="2040"/>
        <w:rPr>
          <w:del w:id="877" w:author="Alon Levi" w:date="2021-11-12T13:24:00Z"/>
          <w:moveFrom w:id="878" w:author="Alon Levi" w:date="2021-11-11T12:21:00Z"/>
          <w:rFonts w:asciiTheme="minorBidi" w:hAnsiTheme="minorBidi"/>
          <w:noProof/>
          <w:sz w:val="24"/>
          <w:szCs w:val="24"/>
          <w:rtl/>
        </w:rPr>
        <w:pPrChange w:id="879" w:author="Alon Levi" w:date="2021-11-12T13:24:00Z">
          <w:pPr>
            <w:pStyle w:val="ListParagraph"/>
            <w:bidi/>
            <w:ind w:left="2880"/>
          </w:pPr>
        </w:pPrChange>
      </w:pPr>
      <w:moveFrom w:id="880" w:author="Alon Levi" w:date="2021-11-11T12:21:00Z">
        <w:del w:id="881" w:author="Alon Levi" w:date="2021-11-12T13:24:00Z">
          <w:r w:rsidDel="002E5938">
            <w:rPr>
              <w:rFonts w:asciiTheme="minorBidi" w:hAnsiTheme="minorBidi" w:hint="cs"/>
              <w:noProof/>
              <w:sz w:val="24"/>
              <w:szCs w:val="24"/>
              <w:rtl/>
            </w:rPr>
            <w:delText>טלפון - 0543051995</w:delText>
          </w:r>
          <w:r w:rsidDel="002E5938">
            <w:rPr>
              <w:rFonts w:asciiTheme="minorBidi" w:hAnsiTheme="minorBidi"/>
              <w:noProof/>
              <w:sz w:val="24"/>
              <w:szCs w:val="24"/>
              <w:rtl/>
            </w:rPr>
            <w:br/>
          </w:r>
        </w:del>
      </w:moveFrom>
    </w:p>
    <w:p w14:paraId="017AE1F1" w14:textId="04F432EB" w:rsidR="009B03DF" w:rsidDel="002E5938" w:rsidRDefault="009B03DF" w:rsidP="002E5938">
      <w:pPr>
        <w:pStyle w:val="ListParagraph"/>
        <w:bidi/>
        <w:ind w:left="2040"/>
        <w:rPr>
          <w:del w:id="882" w:author="Alon Levi" w:date="2021-11-12T13:24:00Z"/>
          <w:moveFrom w:id="883" w:author="Alon Levi" w:date="2021-11-11T12:21:00Z"/>
          <w:rFonts w:asciiTheme="minorBidi" w:hAnsiTheme="minorBidi"/>
          <w:noProof/>
          <w:sz w:val="24"/>
          <w:szCs w:val="24"/>
          <w:rtl/>
        </w:rPr>
        <w:pPrChange w:id="884" w:author="Alon Levi" w:date="2021-11-12T13:24:00Z">
          <w:pPr>
            <w:pStyle w:val="ListParagraph"/>
            <w:bidi/>
            <w:ind w:left="2880"/>
          </w:pPr>
        </w:pPrChange>
      </w:pPr>
      <w:moveFrom w:id="885" w:author="Alon Levi" w:date="2021-11-11T12:21:00Z">
        <w:del w:id="886" w:author="Alon Levi" w:date="2021-11-12T13:24:00Z">
          <w:r w:rsidDel="002E5938">
            <w:rPr>
              <w:rFonts w:asciiTheme="minorBidi" w:hAnsiTheme="minorBidi" w:hint="cs"/>
              <w:noProof/>
              <w:sz w:val="24"/>
              <w:szCs w:val="24"/>
              <w:rtl/>
            </w:rPr>
            <w:delText xml:space="preserve">אימייל - </w:delText>
          </w:r>
          <w:r w:rsidR="00BD7573" w:rsidDel="002E5938">
            <w:fldChar w:fldCharType="begin"/>
          </w:r>
          <w:r w:rsidR="00BD7573" w:rsidDel="002E5938">
            <w:delInstrText xml:space="preserve"> HYPERLINK "mailto:alonle3@ac.sce.ac.il" </w:delInstrText>
          </w:r>
          <w:r w:rsidR="00BD7573" w:rsidDel="002E5938">
            <w:fldChar w:fldCharType="separate"/>
          </w:r>
          <w:r w:rsidRPr="00125690" w:rsidDel="002E5938">
            <w:rPr>
              <w:rStyle w:val="Hyperlink"/>
              <w:rFonts w:asciiTheme="minorBidi" w:hAnsiTheme="minorBidi"/>
              <w:noProof/>
              <w:sz w:val="24"/>
              <w:szCs w:val="24"/>
            </w:rPr>
            <w:delText>alonle3@ac.sce.ac.il</w:delText>
          </w:r>
          <w:r w:rsidR="00BD7573" w:rsidDel="002E5938">
            <w:rPr>
              <w:rStyle w:val="Hyperlink"/>
              <w:rFonts w:asciiTheme="minorBidi" w:hAnsiTheme="minorBidi"/>
              <w:noProof/>
              <w:sz w:val="24"/>
              <w:szCs w:val="24"/>
            </w:rPr>
            <w:fldChar w:fldCharType="end"/>
          </w:r>
        </w:del>
      </w:moveFrom>
    </w:p>
    <w:moveFromRangeEnd w:id="874"/>
    <w:p w14:paraId="4B2F11A4" w14:textId="77777777" w:rsidR="009B03DF" w:rsidDel="002E5938" w:rsidRDefault="009B03DF" w:rsidP="002E5938">
      <w:pPr>
        <w:pStyle w:val="ListParagraph"/>
        <w:bidi/>
        <w:ind w:left="2040"/>
        <w:rPr>
          <w:del w:id="887" w:author="Alon Levi" w:date="2021-11-12T13:24:00Z"/>
          <w:rFonts w:asciiTheme="minorBidi" w:hAnsiTheme="minorBidi"/>
          <w:noProof/>
          <w:sz w:val="24"/>
          <w:szCs w:val="24"/>
        </w:rPr>
        <w:pPrChange w:id="888" w:author="Alon Levi" w:date="2021-11-12T13:24:00Z">
          <w:pPr>
            <w:pStyle w:val="ListParagraph"/>
            <w:bidi/>
            <w:ind w:left="2880"/>
          </w:pPr>
        </w:pPrChange>
      </w:pPr>
    </w:p>
    <w:p w14:paraId="38C6104B" w14:textId="44A66EF4" w:rsidR="009B03DF" w:rsidRPr="002E5938" w:rsidRDefault="009B03DF" w:rsidP="002E5938">
      <w:pPr>
        <w:pStyle w:val="ListParagraph"/>
        <w:bidi/>
        <w:ind w:left="2040"/>
        <w:rPr>
          <w:rFonts w:asciiTheme="minorBidi" w:hAnsiTheme="minorBidi"/>
          <w:noProof/>
          <w:sz w:val="24"/>
          <w:szCs w:val="24"/>
          <w:rtl/>
          <w:rPrChange w:id="889" w:author="Alon Levi" w:date="2021-11-12T13:24:00Z">
            <w:rPr>
              <w:noProof/>
              <w:rtl/>
            </w:rPr>
          </w:rPrChange>
        </w:rPr>
        <w:pPrChange w:id="890" w:author="Alon Levi" w:date="2021-11-12T13:24:00Z">
          <w:pPr>
            <w:pStyle w:val="ListParagraph"/>
            <w:bidi/>
            <w:ind w:left="2880"/>
          </w:pPr>
        </w:pPrChange>
      </w:pPr>
    </w:p>
    <w:p w14:paraId="3AAA3E26" w14:textId="0FB813C1" w:rsidR="006F0767" w:rsidDel="00B24EA1" w:rsidRDefault="009B03DF">
      <w:pPr>
        <w:pStyle w:val="ListParagraph"/>
        <w:bidi/>
        <w:ind w:left="2040"/>
        <w:rPr>
          <w:del w:id="891" w:author="Alon Levi" w:date="2021-11-11T12:20:00Z"/>
          <w:rFonts w:asciiTheme="minorBidi" w:hAnsiTheme="minorBidi"/>
          <w:noProof/>
          <w:sz w:val="24"/>
          <w:szCs w:val="24"/>
        </w:rPr>
        <w:pPrChange w:id="892" w:author="Alon Levi" w:date="2021-11-11T12:23:00Z">
          <w:pPr>
            <w:pStyle w:val="ListParagraph"/>
            <w:numPr>
              <w:numId w:val="14"/>
            </w:numPr>
            <w:bidi/>
            <w:ind w:left="2040" w:hanging="360"/>
          </w:pPr>
        </w:pPrChange>
      </w:pPr>
      <w:r>
        <w:rPr>
          <w:rFonts w:asciiTheme="minorBidi" w:hAnsiTheme="minorBidi" w:hint="cs"/>
          <w:noProof/>
          <w:sz w:val="24"/>
          <w:szCs w:val="24"/>
          <w:rtl/>
        </w:rPr>
        <w:t xml:space="preserve">תפקיד </w:t>
      </w:r>
      <w:r>
        <w:rPr>
          <w:rFonts w:asciiTheme="minorBidi" w:hAnsiTheme="minorBidi"/>
          <w:noProof/>
          <w:sz w:val="24"/>
          <w:szCs w:val="24"/>
          <w:rtl/>
        </w:rPr>
        <w:t>–</w:t>
      </w:r>
      <w:r>
        <w:rPr>
          <w:rFonts w:asciiTheme="minorBidi" w:hAnsiTheme="minorBidi" w:hint="cs"/>
          <w:noProof/>
          <w:sz w:val="24"/>
          <w:szCs w:val="24"/>
          <w:rtl/>
        </w:rPr>
        <w:t xml:space="preserve"> איש תכן</w:t>
      </w:r>
      <w:ins w:id="893" w:author="Alon Levi" w:date="2021-11-11T12:21:00Z">
        <w:r w:rsidR="00B24EA1">
          <w:rPr>
            <w:rFonts w:asciiTheme="minorBidi" w:hAnsiTheme="minorBidi"/>
            <w:noProof/>
            <w:sz w:val="24"/>
            <w:szCs w:val="24"/>
            <w:rtl/>
          </w:rPr>
          <w:br/>
        </w:r>
      </w:ins>
    </w:p>
    <w:p w14:paraId="06DD6299" w14:textId="7D9CA382" w:rsidR="00B24EA1" w:rsidRPr="00B24EA1" w:rsidDel="00B24EA1" w:rsidRDefault="00B24EA1">
      <w:pPr>
        <w:pStyle w:val="ListParagraph"/>
        <w:bidi/>
        <w:ind w:left="2040"/>
        <w:rPr>
          <w:del w:id="894" w:author="Alon Levi" w:date="2021-11-11T12:21:00Z"/>
          <w:moveTo w:id="895" w:author="Alon Levi" w:date="2021-11-11T12:20:00Z"/>
          <w:rFonts w:asciiTheme="minorBidi" w:hAnsiTheme="minorBidi"/>
          <w:noProof/>
          <w:sz w:val="24"/>
          <w:szCs w:val="24"/>
          <w:rtl/>
          <w:rPrChange w:id="896" w:author="Alon Levi" w:date="2021-11-11T12:20:00Z">
            <w:rPr>
              <w:del w:id="897" w:author="Alon Levi" w:date="2021-11-11T12:21:00Z"/>
              <w:moveTo w:id="898" w:author="Alon Levi" w:date="2021-11-11T12:20:00Z"/>
              <w:noProof/>
              <w:rtl/>
            </w:rPr>
          </w:rPrChange>
        </w:rPr>
        <w:pPrChange w:id="899" w:author="Alon Levi" w:date="2021-11-11T12:23:00Z">
          <w:pPr>
            <w:pStyle w:val="ListParagraph"/>
            <w:bidi/>
            <w:ind w:left="2040"/>
          </w:pPr>
        </w:pPrChange>
      </w:pPr>
      <w:ins w:id="900" w:author="Alon Levi" w:date="2021-11-11T12:21:00Z">
        <w:r>
          <w:rPr>
            <w:rFonts w:asciiTheme="minorBidi" w:hAnsiTheme="minorBidi"/>
            <w:noProof/>
            <w:sz w:val="24"/>
            <w:szCs w:val="24"/>
            <w:rtl/>
          </w:rPr>
          <w:br/>
        </w:r>
      </w:ins>
      <w:moveToRangeStart w:id="901" w:author="Alon Levi" w:date="2021-11-11T12:20:00Z" w:name="move87525671"/>
    </w:p>
    <w:p w14:paraId="761C3D61" w14:textId="77777777" w:rsidR="00B24EA1" w:rsidRPr="00B24EA1" w:rsidDel="00B24EA1" w:rsidRDefault="00B24EA1">
      <w:pPr>
        <w:pStyle w:val="ListParagraph"/>
        <w:bidi/>
        <w:ind w:left="2040"/>
        <w:rPr>
          <w:del w:id="902" w:author="Alon Levi" w:date="2021-11-11T12:21:00Z"/>
          <w:moveTo w:id="903" w:author="Alon Levi" w:date="2021-11-11T12:20:00Z"/>
          <w:rFonts w:asciiTheme="minorBidi" w:hAnsiTheme="minorBidi"/>
          <w:noProof/>
          <w:sz w:val="24"/>
          <w:szCs w:val="24"/>
          <w:rtl/>
          <w:rPrChange w:id="904" w:author="Alon Levi" w:date="2021-11-11T12:21:00Z">
            <w:rPr>
              <w:del w:id="905" w:author="Alon Levi" w:date="2021-11-11T12:21:00Z"/>
              <w:moveTo w:id="906" w:author="Alon Levi" w:date="2021-11-11T12:20:00Z"/>
              <w:noProof/>
              <w:rtl/>
            </w:rPr>
          </w:rPrChange>
        </w:rPr>
        <w:pPrChange w:id="907" w:author="Alon Levi" w:date="2021-11-11T12:23:00Z">
          <w:pPr>
            <w:pStyle w:val="ListParagraph"/>
            <w:bidi/>
            <w:ind w:left="2880"/>
          </w:pPr>
        </w:pPrChange>
      </w:pPr>
      <w:moveTo w:id="908" w:author="Alon Levi" w:date="2021-11-11T12:20:00Z">
        <w:r w:rsidRPr="00B24EA1">
          <w:rPr>
            <w:rFonts w:asciiTheme="minorBidi" w:hAnsiTheme="minorBidi" w:hint="eastAsia"/>
            <w:noProof/>
            <w:sz w:val="24"/>
            <w:szCs w:val="24"/>
            <w:rtl/>
            <w:rPrChange w:id="909" w:author="Alon Levi" w:date="2021-11-11T12:21:00Z">
              <w:rPr>
                <w:rFonts w:hint="eastAsia"/>
                <w:noProof/>
                <w:rtl/>
              </w:rPr>
            </w:rPrChange>
          </w:rPr>
          <w:t>שם</w:t>
        </w:r>
        <w:r w:rsidRPr="00B24EA1">
          <w:rPr>
            <w:rFonts w:asciiTheme="minorBidi" w:hAnsiTheme="minorBidi"/>
            <w:noProof/>
            <w:sz w:val="24"/>
            <w:szCs w:val="24"/>
            <w:rtl/>
            <w:rPrChange w:id="910" w:author="Alon Levi" w:date="2021-11-11T12:21:00Z">
              <w:rPr>
                <w:noProof/>
                <w:rtl/>
              </w:rPr>
            </w:rPrChange>
          </w:rPr>
          <w:t xml:space="preserve"> - </w:t>
        </w:r>
        <w:r w:rsidRPr="00B24EA1">
          <w:rPr>
            <w:rFonts w:asciiTheme="minorBidi" w:hAnsiTheme="minorBidi" w:hint="eastAsia"/>
            <w:noProof/>
            <w:sz w:val="24"/>
            <w:szCs w:val="24"/>
            <w:rtl/>
            <w:rPrChange w:id="911" w:author="Alon Levi" w:date="2021-11-11T12:21:00Z">
              <w:rPr>
                <w:rFonts w:hint="eastAsia"/>
                <w:noProof/>
                <w:rtl/>
              </w:rPr>
            </w:rPrChange>
          </w:rPr>
          <w:t>ולדיסלב</w:t>
        </w:r>
        <w:r w:rsidRPr="00B24EA1">
          <w:rPr>
            <w:rFonts w:asciiTheme="minorBidi" w:hAnsiTheme="minorBidi"/>
            <w:noProof/>
            <w:sz w:val="24"/>
            <w:szCs w:val="24"/>
            <w:rtl/>
            <w:rPrChange w:id="912" w:author="Alon Levi" w:date="2021-11-11T12:21:00Z">
              <w:rPr>
                <w:noProof/>
                <w:rtl/>
              </w:rPr>
            </w:rPrChange>
          </w:rPr>
          <w:t xml:space="preserve"> </w:t>
        </w:r>
        <w:r w:rsidRPr="00B24EA1">
          <w:rPr>
            <w:rFonts w:asciiTheme="minorBidi" w:hAnsiTheme="minorBidi" w:hint="eastAsia"/>
            <w:noProof/>
            <w:sz w:val="24"/>
            <w:szCs w:val="24"/>
            <w:rtl/>
            <w:rPrChange w:id="913" w:author="Alon Levi" w:date="2021-11-11T12:21:00Z">
              <w:rPr>
                <w:rFonts w:hint="eastAsia"/>
                <w:noProof/>
                <w:rtl/>
              </w:rPr>
            </w:rPrChange>
          </w:rPr>
          <w:t>גולובין</w:t>
        </w:r>
      </w:moveTo>
    </w:p>
    <w:p w14:paraId="346B9C1D" w14:textId="0956376C" w:rsidR="00B24EA1" w:rsidRPr="00B24EA1" w:rsidDel="00B24EA1" w:rsidRDefault="00B24EA1">
      <w:pPr>
        <w:pStyle w:val="ListParagraph"/>
        <w:bidi/>
        <w:ind w:left="2040"/>
        <w:rPr>
          <w:del w:id="914" w:author="Alon Levi" w:date="2021-11-11T12:21:00Z"/>
          <w:moveTo w:id="915" w:author="Alon Levi" w:date="2021-11-11T12:20:00Z"/>
          <w:noProof/>
          <w:rtl/>
        </w:rPr>
        <w:pPrChange w:id="916" w:author="Alon Levi" w:date="2021-11-11T12:23:00Z">
          <w:pPr>
            <w:pStyle w:val="ListParagraph"/>
            <w:bidi/>
            <w:ind w:left="2880"/>
          </w:pPr>
        </w:pPrChange>
      </w:pPr>
      <w:ins w:id="917" w:author="Alon Levi" w:date="2021-11-11T12:21:00Z">
        <w:r>
          <w:rPr>
            <w:noProof/>
            <w:rtl/>
          </w:rPr>
          <w:br/>
        </w:r>
      </w:ins>
    </w:p>
    <w:p w14:paraId="1F50D157" w14:textId="77777777" w:rsidR="00B24EA1" w:rsidRPr="00B24EA1" w:rsidDel="00B24EA1" w:rsidRDefault="00B24EA1">
      <w:pPr>
        <w:pStyle w:val="ListParagraph"/>
        <w:bidi/>
        <w:ind w:left="2040"/>
        <w:rPr>
          <w:del w:id="918" w:author="Alon Levi" w:date="2021-11-11T12:21:00Z"/>
          <w:moveTo w:id="919" w:author="Alon Levi" w:date="2021-11-11T12:20:00Z"/>
          <w:rFonts w:asciiTheme="minorBidi" w:hAnsiTheme="minorBidi"/>
          <w:noProof/>
          <w:sz w:val="24"/>
          <w:szCs w:val="24"/>
          <w:rtl/>
          <w:rPrChange w:id="920" w:author="Alon Levi" w:date="2021-11-11T12:21:00Z">
            <w:rPr>
              <w:del w:id="921" w:author="Alon Levi" w:date="2021-11-11T12:21:00Z"/>
              <w:moveTo w:id="922" w:author="Alon Levi" w:date="2021-11-11T12:20:00Z"/>
              <w:noProof/>
              <w:rtl/>
            </w:rPr>
          </w:rPrChange>
        </w:rPr>
        <w:pPrChange w:id="923" w:author="Alon Levi" w:date="2021-11-11T12:23:00Z">
          <w:pPr>
            <w:pStyle w:val="ListParagraph"/>
            <w:bidi/>
            <w:ind w:left="2880"/>
          </w:pPr>
        </w:pPrChange>
      </w:pPr>
      <w:moveTo w:id="924" w:author="Alon Levi" w:date="2021-11-11T12:20:00Z">
        <w:r w:rsidRPr="00B24EA1">
          <w:rPr>
            <w:rFonts w:asciiTheme="minorBidi" w:hAnsiTheme="minorBidi" w:hint="eastAsia"/>
            <w:noProof/>
            <w:sz w:val="24"/>
            <w:szCs w:val="24"/>
            <w:rtl/>
            <w:rPrChange w:id="925" w:author="Alon Levi" w:date="2021-11-11T12:21:00Z">
              <w:rPr>
                <w:rFonts w:hint="eastAsia"/>
                <w:noProof/>
                <w:rtl/>
              </w:rPr>
            </w:rPrChange>
          </w:rPr>
          <w:t>טלפון</w:t>
        </w:r>
        <w:r w:rsidRPr="00B24EA1">
          <w:rPr>
            <w:rFonts w:asciiTheme="minorBidi" w:hAnsiTheme="minorBidi"/>
            <w:noProof/>
            <w:sz w:val="24"/>
            <w:szCs w:val="24"/>
            <w:rtl/>
            <w:rPrChange w:id="926" w:author="Alon Levi" w:date="2021-11-11T12:21:00Z">
              <w:rPr>
                <w:noProof/>
                <w:rtl/>
              </w:rPr>
            </w:rPrChange>
          </w:rPr>
          <w:t xml:space="preserve"> - 0552236126</w:t>
        </w:r>
      </w:moveTo>
    </w:p>
    <w:p w14:paraId="7A7BB10C" w14:textId="5084141D" w:rsidR="00B24EA1" w:rsidRPr="00B24EA1" w:rsidDel="00B24EA1" w:rsidRDefault="00B24EA1">
      <w:pPr>
        <w:pStyle w:val="ListParagraph"/>
        <w:bidi/>
        <w:ind w:left="2040"/>
        <w:rPr>
          <w:del w:id="927" w:author="Alon Levi" w:date="2021-11-11T12:21:00Z"/>
          <w:moveTo w:id="928" w:author="Alon Levi" w:date="2021-11-11T12:20:00Z"/>
          <w:noProof/>
          <w:rtl/>
        </w:rPr>
        <w:pPrChange w:id="929" w:author="Alon Levi" w:date="2021-11-11T12:23:00Z">
          <w:pPr>
            <w:pStyle w:val="ListParagraph"/>
            <w:bidi/>
            <w:ind w:left="2880"/>
          </w:pPr>
        </w:pPrChange>
      </w:pPr>
      <w:ins w:id="930" w:author="Alon Levi" w:date="2021-11-11T12:21:00Z">
        <w:r>
          <w:rPr>
            <w:noProof/>
            <w:rtl/>
          </w:rPr>
          <w:br/>
        </w:r>
      </w:ins>
    </w:p>
    <w:p w14:paraId="76440D45" w14:textId="77777777" w:rsidR="00B24EA1" w:rsidRPr="00B24EA1" w:rsidRDefault="00B24EA1">
      <w:pPr>
        <w:pStyle w:val="ListParagraph"/>
        <w:bidi/>
        <w:ind w:left="2040"/>
        <w:rPr>
          <w:moveTo w:id="931" w:author="Alon Levi" w:date="2021-11-11T12:20:00Z"/>
          <w:rFonts w:asciiTheme="minorBidi" w:hAnsiTheme="minorBidi"/>
          <w:noProof/>
          <w:sz w:val="24"/>
          <w:szCs w:val="24"/>
          <w:rtl/>
        </w:rPr>
        <w:pPrChange w:id="932" w:author="Alon Levi" w:date="2021-11-11T12:23:00Z">
          <w:pPr>
            <w:pStyle w:val="ListParagraph"/>
            <w:bidi/>
            <w:ind w:left="2880"/>
          </w:pPr>
        </w:pPrChange>
      </w:pPr>
      <w:moveTo w:id="933" w:author="Alon Levi" w:date="2021-11-11T12:20:00Z">
        <w:r w:rsidRPr="00B24EA1">
          <w:rPr>
            <w:rFonts w:asciiTheme="minorBidi" w:hAnsiTheme="minorBidi" w:hint="cs"/>
            <w:noProof/>
            <w:sz w:val="24"/>
            <w:szCs w:val="24"/>
            <w:rtl/>
          </w:rPr>
          <w:t xml:space="preserve">אימייל - </w:t>
        </w:r>
        <w:r w:rsidRPr="00B24EA1">
          <w:fldChar w:fldCharType="begin"/>
        </w:r>
        <w:r>
          <w:instrText xml:space="preserve"> HYPERLINK "mailto:vladigo3@ac.sce.ac.il" </w:instrText>
        </w:r>
        <w:r w:rsidRPr="00B24EA1">
          <w:fldChar w:fldCharType="separate"/>
        </w:r>
        <w:r w:rsidRPr="00B24EA1">
          <w:rPr>
            <w:rStyle w:val="Hyperlink"/>
            <w:rFonts w:asciiTheme="minorBidi" w:hAnsiTheme="minorBidi"/>
            <w:noProof/>
            <w:sz w:val="24"/>
            <w:szCs w:val="24"/>
          </w:rPr>
          <w:t>vladigo3@ac.sce.ac.il</w:t>
        </w:r>
        <w:r w:rsidRPr="00B24EA1">
          <w:rPr>
            <w:rStyle w:val="Hyperlink"/>
            <w:rFonts w:asciiTheme="minorBidi" w:hAnsiTheme="minorBidi"/>
            <w:noProof/>
            <w:sz w:val="24"/>
            <w:szCs w:val="24"/>
          </w:rPr>
          <w:fldChar w:fldCharType="end"/>
        </w:r>
        <w:r w:rsidRPr="00B24EA1">
          <w:rPr>
            <w:rFonts w:asciiTheme="minorBidi" w:hAnsiTheme="minorBidi"/>
            <w:noProof/>
            <w:sz w:val="24"/>
            <w:szCs w:val="24"/>
          </w:rPr>
          <w:t xml:space="preserve"> </w:t>
        </w:r>
      </w:moveTo>
    </w:p>
    <w:moveToRangeEnd w:id="901"/>
    <w:p w14:paraId="589FA773" w14:textId="2BBE1045" w:rsidR="006F0767" w:rsidRDefault="006F0767" w:rsidP="006F0767">
      <w:pPr>
        <w:pStyle w:val="ListParagraph"/>
        <w:bidi/>
        <w:ind w:left="2040"/>
        <w:rPr>
          <w:rFonts w:asciiTheme="minorBidi" w:hAnsiTheme="minorBidi"/>
          <w:noProof/>
          <w:sz w:val="24"/>
          <w:szCs w:val="24"/>
          <w:rtl/>
        </w:rPr>
      </w:pPr>
    </w:p>
    <w:p w14:paraId="079CD228" w14:textId="6CA6EE1D" w:rsidR="006F0767" w:rsidRDefault="006F0767" w:rsidP="002E5938">
      <w:pPr>
        <w:pStyle w:val="ListParagraph"/>
        <w:bidi/>
        <w:ind w:left="2040"/>
        <w:rPr>
          <w:ins w:id="934" w:author="Alon Levi" w:date="2021-11-12T13:24:00Z"/>
          <w:rFonts w:asciiTheme="minorBidi" w:hAnsiTheme="minorBidi"/>
          <w:noProof/>
          <w:sz w:val="24"/>
          <w:szCs w:val="24"/>
        </w:rPr>
      </w:pPr>
      <w:r>
        <w:rPr>
          <w:rFonts w:asciiTheme="minorBidi" w:hAnsiTheme="minorBidi" w:hint="cs"/>
          <w:noProof/>
          <w:sz w:val="24"/>
          <w:szCs w:val="24"/>
          <w:rtl/>
        </w:rPr>
        <w:t>סטודנט להנדסת ת</w:t>
      </w:r>
      <w:ins w:id="935" w:author="Alon Levi" w:date="2021-11-12T13:25:00Z">
        <w:r w:rsidR="004A3035">
          <w:rPr>
            <w:rFonts w:asciiTheme="minorBidi" w:hAnsiTheme="minorBidi" w:hint="cs"/>
            <w:noProof/>
            <w:sz w:val="24"/>
            <w:szCs w:val="24"/>
            <w:rtl/>
          </w:rPr>
          <w:t>וכנ</w:t>
        </w:r>
      </w:ins>
      <w:del w:id="936" w:author="Alon Levi" w:date="2021-11-12T13:25:00Z">
        <w:r w:rsidDel="004A3035">
          <w:rPr>
            <w:rFonts w:asciiTheme="minorBidi" w:hAnsiTheme="minorBidi" w:hint="cs"/>
            <w:noProof/>
            <w:sz w:val="24"/>
            <w:szCs w:val="24"/>
            <w:rtl/>
          </w:rPr>
          <w:delText>כונ</w:delText>
        </w:r>
      </w:del>
      <w:r>
        <w:rPr>
          <w:rFonts w:asciiTheme="minorBidi" w:hAnsiTheme="minorBidi" w:hint="cs"/>
          <w:noProof/>
          <w:sz w:val="24"/>
          <w:szCs w:val="24"/>
          <w:rtl/>
        </w:rPr>
        <w:t xml:space="preserve">ה עם ידע בשפות התכנות: </w:t>
      </w:r>
      <w:del w:id="937" w:author="Alon Levi" w:date="2021-11-11T12:14:00Z">
        <w:r w:rsidDel="003B1936">
          <w:rPr>
            <w:rFonts w:asciiTheme="minorBidi" w:hAnsiTheme="minorBidi" w:hint="cs"/>
            <w:noProof/>
            <w:sz w:val="24"/>
            <w:szCs w:val="24"/>
          </w:rPr>
          <w:delText>C</w:delText>
        </w:r>
        <w:r w:rsidDel="003B1936">
          <w:rPr>
            <w:rFonts w:asciiTheme="minorBidi" w:hAnsiTheme="minorBidi" w:hint="cs"/>
            <w:noProof/>
            <w:sz w:val="24"/>
            <w:szCs w:val="24"/>
            <w:rtl/>
          </w:rPr>
          <w:delText>,</w:delText>
        </w:r>
        <w:r w:rsidDel="003B1936">
          <w:rPr>
            <w:rFonts w:asciiTheme="minorBidi" w:hAnsiTheme="minorBidi" w:hint="cs"/>
            <w:noProof/>
            <w:sz w:val="24"/>
            <w:szCs w:val="24"/>
          </w:rPr>
          <w:delText>CPP</w:delText>
        </w:r>
        <w:r w:rsidDel="003B1936">
          <w:rPr>
            <w:rFonts w:asciiTheme="minorBidi" w:hAnsiTheme="minorBidi" w:hint="cs"/>
            <w:noProof/>
            <w:sz w:val="24"/>
            <w:szCs w:val="24"/>
            <w:rtl/>
          </w:rPr>
          <w:delText>,86</w:delText>
        </w:r>
        <w:r w:rsidDel="003B1936">
          <w:rPr>
            <w:rFonts w:asciiTheme="minorBidi" w:hAnsiTheme="minorBidi" w:hint="cs"/>
            <w:noProof/>
            <w:sz w:val="24"/>
            <w:szCs w:val="24"/>
          </w:rPr>
          <w:delText>X</w:delText>
        </w:r>
        <w:r w:rsidDel="003B1936">
          <w:rPr>
            <w:rFonts w:asciiTheme="minorBidi" w:hAnsiTheme="minorBidi" w:hint="cs"/>
            <w:noProof/>
            <w:sz w:val="24"/>
            <w:szCs w:val="24"/>
            <w:rtl/>
          </w:rPr>
          <w:delText>,</w:delText>
        </w:r>
        <w:r w:rsidDel="003B1936">
          <w:rPr>
            <w:rFonts w:asciiTheme="minorBidi" w:hAnsiTheme="minorBidi" w:hint="cs"/>
            <w:noProof/>
            <w:sz w:val="24"/>
            <w:szCs w:val="24"/>
          </w:rPr>
          <w:delText>PYTHON</w:delText>
        </w:r>
      </w:del>
    </w:p>
    <w:p w14:paraId="0336224C" w14:textId="77777777" w:rsidR="002E5938" w:rsidRDefault="002E5938" w:rsidP="002E5938">
      <w:pPr>
        <w:pStyle w:val="ListParagraph"/>
        <w:bidi/>
        <w:ind w:left="2040"/>
        <w:rPr>
          <w:rFonts w:asciiTheme="minorBidi" w:hAnsiTheme="minorBidi"/>
          <w:noProof/>
          <w:sz w:val="24"/>
          <w:szCs w:val="24"/>
          <w:rtl/>
        </w:rPr>
      </w:pPr>
    </w:p>
    <w:tbl>
      <w:tblPr>
        <w:tblStyle w:val="TableGrid"/>
        <w:bidiVisual/>
        <w:tblW w:w="0" w:type="auto"/>
        <w:tblInd w:w="2040" w:type="dxa"/>
        <w:tblLook w:val="04A0" w:firstRow="1" w:lastRow="0" w:firstColumn="1" w:lastColumn="0" w:noHBand="0" w:noVBand="1"/>
      </w:tblPr>
      <w:tblGrid>
        <w:gridCol w:w="817"/>
        <w:gridCol w:w="705"/>
        <w:gridCol w:w="1150"/>
        <w:gridCol w:w="883"/>
        <w:gridCol w:w="705"/>
        <w:gridCol w:w="478"/>
        <w:gridCol w:w="977"/>
        <w:gridCol w:w="1261"/>
      </w:tblGrid>
      <w:tr w:rsidR="002E5938" w:rsidRPr="002E5938" w14:paraId="2369E0D5" w14:textId="77777777" w:rsidTr="005F0C9C">
        <w:trPr>
          <w:ins w:id="938" w:author="Alon Levi" w:date="2021-11-12T13:24:00Z"/>
        </w:trPr>
        <w:tc>
          <w:tcPr>
            <w:tcW w:w="1127" w:type="dxa"/>
          </w:tcPr>
          <w:p w14:paraId="4DFD7B0D" w14:textId="77777777" w:rsidR="002E5938" w:rsidRPr="005F0C9C" w:rsidRDefault="002E5938" w:rsidP="005F0C9C">
            <w:pPr>
              <w:pStyle w:val="ListParagraph"/>
              <w:bidi/>
              <w:ind w:left="0"/>
              <w:jc w:val="center"/>
              <w:rPr>
                <w:ins w:id="939" w:author="Alon Levi" w:date="2021-11-12T13:24:00Z"/>
                <w:rFonts w:asciiTheme="minorBidi" w:hAnsiTheme="minorBidi"/>
                <w:noProof/>
                <w:sz w:val="20"/>
                <w:szCs w:val="20"/>
                <w:rtl/>
              </w:rPr>
            </w:pPr>
            <w:ins w:id="940" w:author="Alon Levi" w:date="2021-11-12T13:24:00Z">
              <w:r>
                <w:rPr>
                  <w:rFonts w:asciiTheme="minorBidi" w:hAnsiTheme="minorBidi"/>
                  <w:noProof/>
                  <w:sz w:val="20"/>
                  <w:szCs w:val="20"/>
                </w:rPr>
                <w:t>HTML</w:t>
              </w:r>
            </w:ins>
          </w:p>
        </w:tc>
        <w:tc>
          <w:tcPr>
            <w:tcW w:w="1127" w:type="dxa"/>
          </w:tcPr>
          <w:p w14:paraId="10667426" w14:textId="77777777" w:rsidR="002E5938" w:rsidRPr="005F0C9C" w:rsidRDefault="002E5938" w:rsidP="005F0C9C">
            <w:pPr>
              <w:pStyle w:val="ListParagraph"/>
              <w:bidi/>
              <w:ind w:left="0"/>
              <w:jc w:val="center"/>
              <w:rPr>
                <w:ins w:id="941" w:author="Alon Levi" w:date="2021-11-12T13:24:00Z"/>
                <w:rFonts w:asciiTheme="minorBidi" w:hAnsiTheme="minorBidi"/>
                <w:noProof/>
                <w:sz w:val="20"/>
                <w:szCs w:val="20"/>
                <w:rtl/>
              </w:rPr>
            </w:pPr>
            <w:ins w:id="942" w:author="Alon Levi" w:date="2021-11-12T13:24:00Z">
              <w:r>
                <w:rPr>
                  <w:rFonts w:asciiTheme="minorBidi" w:hAnsiTheme="minorBidi"/>
                  <w:noProof/>
                  <w:sz w:val="20"/>
                  <w:szCs w:val="20"/>
                </w:rPr>
                <w:t>CSS</w:t>
              </w:r>
            </w:ins>
          </w:p>
        </w:tc>
        <w:tc>
          <w:tcPr>
            <w:tcW w:w="1127" w:type="dxa"/>
          </w:tcPr>
          <w:p w14:paraId="458281CA" w14:textId="77777777" w:rsidR="002E5938" w:rsidRPr="005F0C9C" w:rsidRDefault="002E5938" w:rsidP="005F0C9C">
            <w:pPr>
              <w:pStyle w:val="ListParagraph"/>
              <w:bidi/>
              <w:ind w:left="0"/>
              <w:jc w:val="center"/>
              <w:rPr>
                <w:ins w:id="943" w:author="Alon Levi" w:date="2021-11-12T13:24:00Z"/>
                <w:rFonts w:asciiTheme="minorBidi" w:hAnsiTheme="minorBidi"/>
                <w:noProof/>
                <w:sz w:val="20"/>
                <w:szCs w:val="20"/>
                <w:rtl/>
              </w:rPr>
            </w:pPr>
            <w:ins w:id="944" w:author="Alon Levi" w:date="2021-11-12T13:24:00Z">
              <w:r>
                <w:rPr>
                  <w:rFonts w:asciiTheme="minorBidi" w:hAnsiTheme="minorBidi"/>
                  <w:noProof/>
                  <w:sz w:val="20"/>
                  <w:szCs w:val="20"/>
                </w:rPr>
                <w:t>JavaScript</w:t>
              </w:r>
            </w:ins>
          </w:p>
        </w:tc>
        <w:tc>
          <w:tcPr>
            <w:tcW w:w="1127" w:type="dxa"/>
          </w:tcPr>
          <w:p w14:paraId="3AB9EDC3" w14:textId="77777777" w:rsidR="002E5938" w:rsidRPr="005F0C9C" w:rsidRDefault="002E5938" w:rsidP="005F0C9C">
            <w:pPr>
              <w:pStyle w:val="ListParagraph"/>
              <w:bidi/>
              <w:ind w:left="0"/>
              <w:jc w:val="center"/>
              <w:rPr>
                <w:ins w:id="945" w:author="Alon Levi" w:date="2021-11-12T13:24:00Z"/>
                <w:rFonts w:asciiTheme="minorBidi" w:hAnsiTheme="minorBidi"/>
                <w:noProof/>
                <w:sz w:val="20"/>
                <w:szCs w:val="20"/>
                <w:rtl/>
              </w:rPr>
            </w:pPr>
            <w:ins w:id="946" w:author="Alon Levi" w:date="2021-11-12T13:24:00Z">
              <w:r>
                <w:rPr>
                  <w:rFonts w:asciiTheme="minorBidi" w:hAnsiTheme="minorBidi"/>
                  <w:noProof/>
                  <w:sz w:val="20"/>
                  <w:szCs w:val="20"/>
                </w:rPr>
                <w:t>Python</w:t>
              </w:r>
            </w:ins>
          </w:p>
        </w:tc>
        <w:tc>
          <w:tcPr>
            <w:tcW w:w="1127" w:type="dxa"/>
          </w:tcPr>
          <w:p w14:paraId="09E32158" w14:textId="77777777" w:rsidR="002E5938" w:rsidRPr="005F0C9C" w:rsidRDefault="002E5938" w:rsidP="005F0C9C">
            <w:pPr>
              <w:pStyle w:val="ListParagraph"/>
              <w:bidi/>
              <w:ind w:left="0"/>
              <w:jc w:val="center"/>
              <w:rPr>
                <w:ins w:id="947" w:author="Alon Levi" w:date="2021-11-12T13:24:00Z"/>
                <w:rFonts w:asciiTheme="minorBidi" w:hAnsiTheme="minorBidi"/>
                <w:noProof/>
                <w:sz w:val="20"/>
                <w:szCs w:val="20"/>
                <w:rtl/>
              </w:rPr>
            </w:pPr>
            <w:ins w:id="948" w:author="Alon Levi" w:date="2021-11-12T13:24:00Z">
              <w:r>
                <w:rPr>
                  <w:rFonts w:asciiTheme="minorBidi" w:hAnsiTheme="minorBidi"/>
                  <w:noProof/>
                  <w:sz w:val="20"/>
                  <w:szCs w:val="20"/>
                </w:rPr>
                <w:t>CPP</w:t>
              </w:r>
            </w:ins>
          </w:p>
        </w:tc>
        <w:tc>
          <w:tcPr>
            <w:tcW w:w="1127" w:type="dxa"/>
          </w:tcPr>
          <w:p w14:paraId="6982D5BA" w14:textId="77777777" w:rsidR="002E5938" w:rsidRPr="005F0C9C" w:rsidRDefault="002E5938" w:rsidP="005F0C9C">
            <w:pPr>
              <w:pStyle w:val="ListParagraph"/>
              <w:bidi/>
              <w:ind w:left="0"/>
              <w:jc w:val="center"/>
              <w:rPr>
                <w:ins w:id="949" w:author="Alon Levi" w:date="2021-11-12T13:24:00Z"/>
                <w:rFonts w:asciiTheme="minorBidi" w:hAnsiTheme="minorBidi"/>
                <w:noProof/>
                <w:sz w:val="20"/>
                <w:szCs w:val="20"/>
                <w:rtl/>
              </w:rPr>
            </w:pPr>
            <w:ins w:id="950" w:author="Alon Levi" w:date="2021-11-12T13:24:00Z">
              <w:r>
                <w:rPr>
                  <w:rFonts w:asciiTheme="minorBidi" w:hAnsiTheme="minorBidi"/>
                  <w:noProof/>
                  <w:sz w:val="20"/>
                  <w:szCs w:val="20"/>
                </w:rPr>
                <w:t>C</w:t>
              </w:r>
            </w:ins>
          </w:p>
        </w:tc>
        <w:tc>
          <w:tcPr>
            <w:tcW w:w="1127" w:type="dxa"/>
          </w:tcPr>
          <w:p w14:paraId="5B4E3994" w14:textId="77777777" w:rsidR="002E5938" w:rsidRPr="005F0C9C" w:rsidRDefault="002E5938" w:rsidP="005F0C9C">
            <w:pPr>
              <w:pStyle w:val="ListParagraph"/>
              <w:bidi/>
              <w:ind w:left="0"/>
              <w:jc w:val="center"/>
              <w:rPr>
                <w:ins w:id="951" w:author="Alon Levi" w:date="2021-11-12T13:24:00Z"/>
                <w:rFonts w:asciiTheme="minorBidi" w:hAnsiTheme="minorBidi"/>
                <w:noProof/>
                <w:sz w:val="20"/>
                <w:szCs w:val="20"/>
                <w:rtl/>
              </w:rPr>
            </w:pPr>
            <w:ins w:id="952" w:author="Alon Levi" w:date="2021-11-12T13:24:00Z">
              <w:r>
                <w:rPr>
                  <w:rFonts w:asciiTheme="minorBidi" w:hAnsiTheme="minorBidi"/>
                  <w:noProof/>
                  <w:sz w:val="20"/>
                  <w:szCs w:val="20"/>
                </w:rPr>
                <w:t>X86asm</w:t>
              </w:r>
            </w:ins>
          </w:p>
        </w:tc>
        <w:tc>
          <w:tcPr>
            <w:tcW w:w="1127" w:type="dxa"/>
          </w:tcPr>
          <w:p w14:paraId="6303CA04" w14:textId="77777777" w:rsidR="002E5938" w:rsidRPr="005F0C9C" w:rsidRDefault="002E5938" w:rsidP="005F0C9C">
            <w:pPr>
              <w:pStyle w:val="ListParagraph"/>
              <w:bidi/>
              <w:ind w:left="0"/>
              <w:jc w:val="center"/>
              <w:rPr>
                <w:ins w:id="953" w:author="Alon Levi" w:date="2021-11-12T13:24:00Z"/>
                <w:rFonts w:asciiTheme="minorBidi" w:hAnsiTheme="minorBidi"/>
                <w:noProof/>
                <w:sz w:val="20"/>
                <w:szCs w:val="20"/>
                <w:rtl/>
              </w:rPr>
            </w:pPr>
            <w:ins w:id="954" w:author="Alon Levi" w:date="2021-11-12T13:24:00Z">
              <w:r>
                <w:rPr>
                  <w:rFonts w:asciiTheme="minorBidi" w:hAnsiTheme="minorBidi"/>
                  <w:noProof/>
                  <w:sz w:val="20"/>
                  <w:szCs w:val="20"/>
                </w:rPr>
                <w:t>Languages</w:t>
              </w:r>
            </w:ins>
          </w:p>
        </w:tc>
      </w:tr>
      <w:tr w:rsidR="002E5938" w:rsidRPr="002E5938" w14:paraId="1D38EBDB" w14:textId="77777777" w:rsidTr="005F0C9C">
        <w:trPr>
          <w:ins w:id="955" w:author="Alon Levi" w:date="2021-11-12T13:24:00Z"/>
        </w:trPr>
        <w:tc>
          <w:tcPr>
            <w:tcW w:w="1127" w:type="dxa"/>
          </w:tcPr>
          <w:p w14:paraId="2FE31C01" w14:textId="77777777" w:rsidR="002E5938" w:rsidRPr="005F0C9C" w:rsidRDefault="002E5938" w:rsidP="005F0C9C">
            <w:pPr>
              <w:pStyle w:val="ListParagraph"/>
              <w:bidi/>
              <w:ind w:left="0"/>
              <w:jc w:val="center"/>
              <w:rPr>
                <w:ins w:id="956" w:author="Alon Levi" w:date="2021-11-12T13:24:00Z"/>
                <w:rFonts w:asciiTheme="minorBidi" w:hAnsiTheme="minorBidi"/>
                <w:noProof/>
                <w:sz w:val="20"/>
                <w:szCs w:val="20"/>
                <w:rtl/>
              </w:rPr>
            </w:pPr>
            <w:ins w:id="957" w:author="Alon Levi" w:date="2021-11-12T13:24:00Z">
              <w:r>
                <w:rPr>
                  <w:rFonts w:asciiTheme="minorBidi" w:hAnsiTheme="minorBidi"/>
                  <w:noProof/>
                  <w:sz w:val="20"/>
                  <w:szCs w:val="20"/>
                </w:rPr>
                <w:t>X</w:t>
              </w:r>
            </w:ins>
          </w:p>
        </w:tc>
        <w:tc>
          <w:tcPr>
            <w:tcW w:w="1127" w:type="dxa"/>
          </w:tcPr>
          <w:p w14:paraId="36B616EC" w14:textId="77777777" w:rsidR="002E5938" w:rsidRPr="005F0C9C" w:rsidRDefault="002E5938" w:rsidP="005F0C9C">
            <w:pPr>
              <w:pStyle w:val="ListParagraph"/>
              <w:bidi/>
              <w:ind w:left="0"/>
              <w:jc w:val="center"/>
              <w:rPr>
                <w:ins w:id="958" w:author="Alon Levi" w:date="2021-11-12T13:24:00Z"/>
                <w:rFonts w:asciiTheme="minorBidi" w:hAnsiTheme="minorBidi"/>
                <w:noProof/>
                <w:sz w:val="20"/>
                <w:szCs w:val="20"/>
                <w:rtl/>
              </w:rPr>
            </w:pPr>
            <w:ins w:id="959" w:author="Alon Levi" w:date="2021-11-12T13:24:00Z">
              <w:r>
                <w:rPr>
                  <w:rFonts w:asciiTheme="minorBidi" w:hAnsiTheme="minorBidi"/>
                  <w:noProof/>
                  <w:sz w:val="20"/>
                  <w:szCs w:val="20"/>
                </w:rPr>
                <w:t>X</w:t>
              </w:r>
            </w:ins>
          </w:p>
        </w:tc>
        <w:tc>
          <w:tcPr>
            <w:tcW w:w="1127" w:type="dxa"/>
          </w:tcPr>
          <w:p w14:paraId="029A3D4C" w14:textId="77777777" w:rsidR="002E5938" w:rsidRPr="005F0C9C" w:rsidRDefault="002E5938" w:rsidP="005F0C9C">
            <w:pPr>
              <w:pStyle w:val="ListParagraph"/>
              <w:bidi/>
              <w:ind w:left="0"/>
              <w:jc w:val="center"/>
              <w:rPr>
                <w:ins w:id="960" w:author="Alon Levi" w:date="2021-11-12T13:24:00Z"/>
                <w:rFonts w:asciiTheme="minorBidi" w:hAnsiTheme="minorBidi"/>
                <w:noProof/>
                <w:sz w:val="20"/>
                <w:szCs w:val="20"/>
                <w:rtl/>
              </w:rPr>
            </w:pPr>
            <w:ins w:id="961" w:author="Alon Levi" w:date="2021-11-12T13:24:00Z">
              <w:r>
                <w:rPr>
                  <w:rFonts w:asciiTheme="minorBidi" w:hAnsiTheme="minorBidi"/>
                  <w:noProof/>
                  <w:sz w:val="20"/>
                  <w:szCs w:val="20"/>
                </w:rPr>
                <w:t>X</w:t>
              </w:r>
            </w:ins>
          </w:p>
        </w:tc>
        <w:tc>
          <w:tcPr>
            <w:tcW w:w="1127" w:type="dxa"/>
          </w:tcPr>
          <w:p w14:paraId="722E2CC0" w14:textId="77777777" w:rsidR="002E5938" w:rsidRPr="005F0C9C" w:rsidRDefault="002E5938" w:rsidP="005F0C9C">
            <w:pPr>
              <w:pStyle w:val="ListParagraph"/>
              <w:bidi/>
              <w:ind w:left="0"/>
              <w:jc w:val="center"/>
              <w:rPr>
                <w:ins w:id="962" w:author="Alon Levi" w:date="2021-11-12T13:24:00Z"/>
                <w:rFonts w:asciiTheme="minorBidi" w:hAnsiTheme="minorBidi"/>
                <w:noProof/>
                <w:sz w:val="20"/>
                <w:szCs w:val="20"/>
                <w:rtl/>
              </w:rPr>
            </w:pPr>
            <w:ins w:id="963" w:author="Alon Levi" w:date="2021-11-12T13:24:00Z">
              <w:r>
                <w:rPr>
                  <w:rFonts w:asciiTheme="minorBidi" w:hAnsiTheme="minorBidi"/>
                  <w:noProof/>
                  <w:sz w:val="20"/>
                  <w:szCs w:val="20"/>
                </w:rPr>
                <w:t>X</w:t>
              </w:r>
            </w:ins>
          </w:p>
        </w:tc>
        <w:tc>
          <w:tcPr>
            <w:tcW w:w="1127" w:type="dxa"/>
          </w:tcPr>
          <w:p w14:paraId="7077BF08" w14:textId="77777777" w:rsidR="002E5938" w:rsidRPr="005F0C9C" w:rsidRDefault="002E5938" w:rsidP="005F0C9C">
            <w:pPr>
              <w:pStyle w:val="ListParagraph"/>
              <w:bidi/>
              <w:ind w:left="0"/>
              <w:jc w:val="center"/>
              <w:rPr>
                <w:ins w:id="964" w:author="Alon Levi" w:date="2021-11-12T13:24:00Z"/>
                <w:rFonts w:asciiTheme="minorBidi" w:hAnsiTheme="minorBidi"/>
                <w:noProof/>
                <w:sz w:val="20"/>
                <w:szCs w:val="20"/>
                <w:rtl/>
              </w:rPr>
              <w:pPrChange w:id="965" w:author="Alon Levi" w:date="2021-11-12T13:23:00Z">
                <w:pPr>
                  <w:pStyle w:val="ListParagraph"/>
                  <w:bidi/>
                  <w:ind w:left="0"/>
                </w:pPr>
              </w:pPrChange>
            </w:pPr>
          </w:p>
        </w:tc>
        <w:tc>
          <w:tcPr>
            <w:tcW w:w="1127" w:type="dxa"/>
          </w:tcPr>
          <w:p w14:paraId="3CE87B6F" w14:textId="77777777" w:rsidR="002E5938" w:rsidRPr="005F0C9C" w:rsidRDefault="002E5938" w:rsidP="005F0C9C">
            <w:pPr>
              <w:pStyle w:val="ListParagraph"/>
              <w:bidi/>
              <w:ind w:left="0"/>
              <w:jc w:val="center"/>
              <w:rPr>
                <w:ins w:id="966" w:author="Alon Levi" w:date="2021-11-12T13:24:00Z"/>
                <w:rFonts w:asciiTheme="minorBidi" w:hAnsiTheme="minorBidi"/>
                <w:noProof/>
                <w:sz w:val="20"/>
                <w:szCs w:val="20"/>
                <w:rtl/>
              </w:rPr>
              <w:pPrChange w:id="967" w:author="Alon Levi" w:date="2021-11-12T13:23:00Z">
                <w:pPr>
                  <w:pStyle w:val="ListParagraph"/>
                  <w:bidi/>
                  <w:ind w:left="0"/>
                </w:pPr>
              </w:pPrChange>
            </w:pPr>
          </w:p>
        </w:tc>
        <w:tc>
          <w:tcPr>
            <w:tcW w:w="1127" w:type="dxa"/>
          </w:tcPr>
          <w:p w14:paraId="3DD42FF6" w14:textId="5FEDD626" w:rsidR="002E5938" w:rsidRPr="005F0C9C" w:rsidRDefault="0028004E" w:rsidP="005F0C9C">
            <w:pPr>
              <w:pStyle w:val="ListParagraph"/>
              <w:bidi/>
              <w:ind w:left="0"/>
              <w:jc w:val="center"/>
              <w:rPr>
                <w:ins w:id="968" w:author="Alon Levi" w:date="2021-11-12T13:24:00Z"/>
                <w:rFonts w:asciiTheme="minorBidi" w:hAnsiTheme="minorBidi"/>
                <w:noProof/>
                <w:sz w:val="20"/>
                <w:szCs w:val="20"/>
                <w:rtl/>
              </w:rPr>
              <w:pPrChange w:id="969" w:author="Alon Levi" w:date="2021-11-12T13:23:00Z">
                <w:pPr>
                  <w:pStyle w:val="ListParagraph"/>
                  <w:bidi/>
                  <w:ind w:left="0"/>
                </w:pPr>
              </w:pPrChange>
            </w:pPr>
            <w:ins w:id="970" w:author="Alon Levi" w:date="2021-11-12T13:25:00Z">
              <w:r>
                <w:rPr>
                  <w:rFonts w:asciiTheme="minorBidi" w:hAnsiTheme="minorBidi"/>
                  <w:noProof/>
                  <w:sz w:val="20"/>
                  <w:szCs w:val="20"/>
                </w:rPr>
                <w:t>X</w:t>
              </w:r>
            </w:ins>
          </w:p>
        </w:tc>
        <w:tc>
          <w:tcPr>
            <w:tcW w:w="1127" w:type="dxa"/>
          </w:tcPr>
          <w:p w14:paraId="1040B3A8" w14:textId="23EE8466" w:rsidR="002E5938" w:rsidRPr="005F0C9C" w:rsidRDefault="002E5938" w:rsidP="005F0C9C">
            <w:pPr>
              <w:pStyle w:val="ListParagraph"/>
              <w:bidi/>
              <w:ind w:left="0"/>
              <w:jc w:val="center"/>
              <w:rPr>
                <w:ins w:id="971" w:author="Alon Levi" w:date="2021-11-12T13:24:00Z"/>
                <w:rFonts w:asciiTheme="minorBidi" w:hAnsiTheme="minorBidi"/>
                <w:noProof/>
                <w:sz w:val="20"/>
                <w:szCs w:val="20"/>
                <w:rtl/>
              </w:rPr>
            </w:pPr>
            <w:ins w:id="972" w:author="Alon Levi" w:date="2021-11-12T13:24:00Z">
              <w:r>
                <w:rPr>
                  <w:rFonts w:asciiTheme="minorBidi" w:hAnsiTheme="minorBidi"/>
                  <w:noProof/>
                  <w:sz w:val="20"/>
                  <w:szCs w:val="20"/>
                </w:rPr>
                <w:t>Basic</w:t>
              </w:r>
            </w:ins>
            <w:ins w:id="973" w:author="Alon Levi" w:date="2021-11-12T13:25:00Z">
              <w:r>
                <w:rPr>
                  <w:rFonts w:asciiTheme="minorBidi" w:hAnsiTheme="minorBidi"/>
                  <w:noProof/>
                  <w:sz w:val="20"/>
                  <w:szCs w:val="20"/>
                </w:rPr>
                <w:t>+</w:t>
              </w:r>
            </w:ins>
          </w:p>
        </w:tc>
      </w:tr>
      <w:tr w:rsidR="002E5938" w:rsidRPr="002E5938" w14:paraId="50854C9E" w14:textId="77777777" w:rsidTr="005F0C9C">
        <w:trPr>
          <w:ins w:id="974" w:author="Alon Levi" w:date="2021-11-12T13:24:00Z"/>
        </w:trPr>
        <w:tc>
          <w:tcPr>
            <w:tcW w:w="1127" w:type="dxa"/>
          </w:tcPr>
          <w:p w14:paraId="2BBCF066" w14:textId="77777777" w:rsidR="002E5938" w:rsidRPr="005F0C9C" w:rsidRDefault="002E5938" w:rsidP="005F0C9C">
            <w:pPr>
              <w:pStyle w:val="ListParagraph"/>
              <w:bidi/>
              <w:ind w:left="0"/>
              <w:jc w:val="center"/>
              <w:rPr>
                <w:ins w:id="975" w:author="Alon Levi" w:date="2021-11-12T13:24:00Z"/>
                <w:rFonts w:asciiTheme="minorBidi" w:hAnsiTheme="minorBidi"/>
                <w:noProof/>
                <w:sz w:val="20"/>
                <w:szCs w:val="20"/>
                <w:rtl/>
              </w:rPr>
              <w:pPrChange w:id="976" w:author="Alon Levi" w:date="2021-11-12T13:23:00Z">
                <w:pPr>
                  <w:pStyle w:val="ListParagraph"/>
                  <w:bidi/>
                  <w:ind w:left="0"/>
                </w:pPr>
              </w:pPrChange>
            </w:pPr>
          </w:p>
        </w:tc>
        <w:tc>
          <w:tcPr>
            <w:tcW w:w="1127" w:type="dxa"/>
          </w:tcPr>
          <w:p w14:paraId="0A5F499B" w14:textId="77777777" w:rsidR="002E5938" w:rsidRPr="005F0C9C" w:rsidRDefault="002E5938" w:rsidP="005F0C9C">
            <w:pPr>
              <w:pStyle w:val="ListParagraph"/>
              <w:bidi/>
              <w:ind w:left="0"/>
              <w:jc w:val="center"/>
              <w:rPr>
                <w:ins w:id="977" w:author="Alon Levi" w:date="2021-11-12T13:24:00Z"/>
                <w:rFonts w:asciiTheme="minorBidi" w:hAnsiTheme="minorBidi"/>
                <w:noProof/>
                <w:sz w:val="20"/>
                <w:szCs w:val="20"/>
                <w:rtl/>
              </w:rPr>
              <w:pPrChange w:id="978" w:author="Alon Levi" w:date="2021-11-12T13:23:00Z">
                <w:pPr>
                  <w:pStyle w:val="ListParagraph"/>
                  <w:bidi/>
                  <w:ind w:left="0"/>
                </w:pPr>
              </w:pPrChange>
            </w:pPr>
          </w:p>
        </w:tc>
        <w:tc>
          <w:tcPr>
            <w:tcW w:w="1127" w:type="dxa"/>
          </w:tcPr>
          <w:p w14:paraId="04977CE7" w14:textId="77777777" w:rsidR="002E5938" w:rsidRPr="005F0C9C" w:rsidRDefault="002E5938" w:rsidP="005F0C9C">
            <w:pPr>
              <w:pStyle w:val="ListParagraph"/>
              <w:bidi/>
              <w:ind w:left="0"/>
              <w:jc w:val="center"/>
              <w:rPr>
                <w:ins w:id="979" w:author="Alon Levi" w:date="2021-11-12T13:24:00Z"/>
                <w:rFonts w:asciiTheme="minorBidi" w:hAnsiTheme="minorBidi"/>
                <w:noProof/>
                <w:sz w:val="20"/>
                <w:szCs w:val="20"/>
                <w:rtl/>
              </w:rPr>
              <w:pPrChange w:id="980" w:author="Alon Levi" w:date="2021-11-12T13:23:00Z">
                <w:pPr>
                  <w:pStyle w:val="ListParagraph"/>
                  <w:bidi/>
                  <w:ind w:left="0"/>
                </w:pPr>
              </w:pPrChange>
            </w:pPr>
          </w:p>
        </w:tc>
        <w:tc>
          <w:tcPr>
            <w:tcW w:w="1127" w:type="dxa"/>
          </w:tcPr>
          <w:p w14:paraId="429F693C" w14:textId="77777777" w:rsidR="002E5938" w:rsidRPr="005F0C9C" w:rsidRDefault="002E5938" w:rsidP="005F0C9C">
            <w:pPr>
              <w:pStyle w:val="ListParagraph"/>
              <w:bidi/>
              <w:ind w:left="0"/>
              <w:jc w:val="center"/>
              <w:rPr>
                <w:ins w:id="981" w:author="Alon Levi" w:date="2021-11-12T13:24:00Z"/>
                <w:rFonts w:asciiTheme="minorBidi" w:hAnsiTheme="minorBidi"/>
                <w:noProof/>
                <w:sz w:val="20"/>
                <w:szCs w:val="20"/>
                <w:rtl/>
              </w:rPr>
              <w:pPrChange w:id="982" w:author="Alon Levi" w:date="2021-11-12T13:23:00Z">
                <w:pPr>
                  <w:pStyle w:val="ListParagraph"/>
                  <w:bidi/>
                  <w:ind w:left="0"/>
                </w:pPr>
              </w:pPrChange>
            </w:pPr>
          </w:p>
        </w:tc>
        <w:tc>
          <w:tcPr>
            <w:tcW w:w="1127" w:type="dxa"/>
          </w:tcPr>
          <w:p w14:paraId="7894E8ED" w14:textId="77777777" w:rsidR="002E5938" w:rsidRPr="005F0C9C" w:rsidRDefault="002E5938" w:rsidP="005F0C9C">
            <w:pPr>
              <w:pStyle w:val="ListParagraph"/>
              <w:bidi/>
              <w:ind w:left="0"/>
              <w:jc w:val="center"/>
              <w:rPr>
                <w:ins w:id="983" w:author="Alon Levi" w:date="2021-11-12T13:24:00Z"/>
                <w:rFonts w:asciiTheme="minorBidi" w:hAnsiTheme="minorBidi"/>
                <w:noProof/>
                <w:sz w:val="20"/>
                <w:szCs w:val="20"/>
                <w:rtl/>
              </w:rPr>
            </w:pPr>
            <w:ins w:id="984" w:author="Alon Levi" w:date="2021-11-12T13:24:00Z">
              <w:r>
                <w:rPr>
                  <w:rFonts w:asciiTheme="minorBidi" w:hAnsiTheme="minorBidi"/>
                  <w:noProof/>
                  <w:sz w:val="20"/>
                  <w:szCs w:val="20"/>
                </w:rPr>
                <w:t>X</w:t>
              </w:r>
            </w:ins>
          </w:p>
        </w:tc>
        <w:tc>
          <w:tcPr>
            <w:tcW w:w="1127" w:type="dxa"/>
          </w:tcPr>
          <w:p w14:paraId="03B8CCE7" w14:textId="77777777" w:rsidR="002E5938" w:rsidRPr="005F0C9C" w:rsidRDefault="002E5938" w:rsidP="005F0C9C">
            <w:pPr>
              <w:pStyle w:val="ListParagraph"/>
              <w:bidi/>
              <w:ind w:left="0"/>
              <w:jc w:val="center"/>
              <w:rPr>
                <w:ins w:id="985" w:author="Alon Levi" w:date="2021-11-12T13:24:00Z"/>
                <w:rFonts w:asciiTheme="minorBidi" w:hAnsiTheme="minorBidi"/>
                <w:noProof/>
                <w:sz w:val="20"/>
                <w:szCs w:val="20"/>
                <w:rtl/>
              </w:rPr>
            </w:pPr>
            <w:ins w:id="986" w:author="Alon Levi" w:date="2021-11-12T13:24:00Z">
              <w:r>
                <w:rPr>
                  <w:rFonts w:asciiTheme="minorBidi" w:hAnsiTheme="minorBidi"/>
                  <w:noProof/>
                  <w:sz w:val="20"/>
                  <w:szCs w:val="20"/>
                </w:rPr>
                <w:t>X</w:t>
              </w:r>
            </w:ins>
          </w:p>
        </w:tc>
        <w:tc>
          <w:tcPr>
            <w:tcW w:w="1127" w:type="dxa"/>
          </w:tcPr>
          <w:p w14:paraId="639976AF" w14:textId="5C1679D1" w:rsidR="002E5938" w:rsidRPr="005F0C9C" w:rsidRDefault="002E5938" w:rsidP="005F0C9C">
            <w:pPr>
              <w:pStyle w:val="ListParagraph"/>
              <w:bidi/>
              <w:ind w:left="0"/>
              <w:jc w:val="center"/>
              <w:rPr>
                <w:ins w:id="987" w:author="Alon Levi" w:date="2021-11-12T13:24:00Z"/>
                <w:rFonts w:asciiTheme="minorBidi" w:hAnsiTheme="minorBidi"/>
                <w:noProof/>
                <w:sz w:val="20"/>
                <w:szCs w:val="20"/>
                <w:rtl/>
              </w:rPr>
            </w:pPr>
          </w:p>
        </w:tc>
        <w:tc>
          <w:tcPr>
            <w:tcW w:w="1127" w:type="dxa"/>
          </w:tcPr>
          <w:p w14:paraId="116AFD54" w14:textId="77777777" w:rsidR="002E5938" w:rsidRPr="005F0C9C" w:rsidRDefault="002E5938" w:rsidP="005F0C9C">
            <w:pPr>
              <w:pStyle w:val="ListParagraph"/>
              <w:bidi/>
              <w:ind w:left="0"/>
              <w:jc w:val="center"/>
              <w:rPr>
                <w:ins w:id="988" w:author="Alon Levi" w:date="2021-11-12T13:24:00Z"/>
                <w:rFonts w:asciiTheme="minorBidi" w:hAnsiTheme="minorBidi"/>
                <w:noProof/>
                <w:sz w:val="20"/>
                <w:szCs w:val="20"/>
                <w:rtl/>
              </w:rPr>
            </w:pPr>
            <w:ins w:id="989" w:author="Alon Levi" w:date="2021-11-12T13:24:00Z">
              <w:r>
                <w:rPr>
                  <w:rFonts w:asciiTheme="minorBidi" w:hAnsiTheme="minorBidi"/>
                  <w:noProof/>
                  <w:sz w:val="20"/>
                  <w:szCs w:val="20"/>
                </w:rPr>
                <w:t>Intermidiate</w:t>
              </w:r>
            </w:ins>
          </w:p>
        </w:tc>
      </w:tr>
      <w:tr w:rsidR="002E5938" w:rsidRPr="002E5938" w14:paraId="7A7C3549" w14:textId="77777777" w:rsidTr="005F0C9C">
        <w:trPr>
          <w:ins w:id="990" w:author="Alon Levi" w:date="2021-11-12T13:24:00Z"/>
        </w:trPr>
        <w:tc>
          <w:tcPr>
            <w:tcW w:w="1127" w:type="dxa"/>
          </w:tcPr>
          <w:p w14:paraId="24D91FB8" w14:textId="77777777" w:rsidR="002E5938" w:rsidRPr="005F0C9C" w:rsidRDefault="002E5938" w:rsidP="005F0C9C">
            <w:pPr>
              <w:pStyle w:val="ListParagraph"/>
              <w:bidi/>
              <w:ind w:left="0"/>
              <w:jc w:val="center"/>
              <w:rPr>
                <w:ins w:id="991" w:author="Alon Levi" w:date="2021-11-12T13:24:00Z"/>
                <w:rFonts w:asciiTheme="minorBidi" w:hAnsiTheme="minorBidi"/>
                <w:noProof/>
                <w:sz w:val="20"/>
                <w:szCs w:val="20"/>
                <w:rtl/>
              </w:rPr>
              <w:pPrChange w:id="992" w:author="Alon Levi" w:date="2021-11-12T13:23:00Z">
                <w:pPr>
                  <w:pStyle w:val="ListParagraph"/>
                  <w:bidi/>
                  <w:ind w:left="0"/>
                </w:pPr>
              </w:pPrChange>
            </w:pPr>
          </w:p>
        </w:tc>
        <w:tc>
          <w:tcPr>
            <w:tcW w:w="1127" w:type="dxa"/>
          </w:tcPr>
          <w:p w14:paraId="38A292E9" w14:textId="77777777" w:rsidR="002E5938" w:rsidRPr="005F0C9C" w:rsidRDefault="002E5938" w:rsidP="005F0C9C">
            <w:pPr>
              <w:pStyle w:val="ListParagraph"/>
              <w:bidi/>
              <w:ind w:left="0"/>
              <w:jc w:val="center"/>
              <w:rPr>
                <w:ins w:id="993" w:author="Alon Levi" w:date="2021-11-12T13:24:00Z"/>
                <w:rFonts w:asciiTheme="minorBidi" w:hAnsiTheme="minorBidi"/>
                <w:noProof/>
                <w:sz w:val="20"/>
                <w:szCs w:val="20"/>
                <w:rtl/>
              </w:rPr>
              <w:pPrChange w:id="994" w:author="Alon Levi" w:date="2021-11-12T13:23:00Z">
                <w:pPr>
                  <w:pStyle w:val="ListParagraph"/>
                  <w:bidi/>
                  <w:ind w:left="0"/>
                </w:pPr>
              </w:pPrChange>
            </w:pPr>
          </w:p>
        </w:tc>
        <w:tc>
          <w:tcPr>
            <w:tcW w:w="1127" w:type="dxa"/>
          </w:tcPr>
          <w:p w14:paraId="4FEACFE8" w14:textId="77777777" w:rsidR="002E5938" w:rsidRPr="005F0C9C" w:rsidRDefault="002E5938" w:rsidP="005F0C9C">
            <w:pPr>
              <w:pStyle w:val="ListParagraph"/>
              <w:bidi/>
              <w:ind w:left="0"/>
              <w:jc w:val="center"/>
              <w:rPr>
                <w:ins w:id="995" w:author="Alon Levi" w:date="2021-11-12T13:24:00Z"/>
                <w:rFonts w:asciiTheme="minorBidi" w:hAnsiTheme="minorBidi"/>
                <w:noProof/>
                <w:sz w:val="20"/>
                <w:szCs w:val="20"/>
                <w:rtl/>
              </w:rPr>
              <w:pPrChange w:id="996" w:author="Alon Levi" w:date="2021-11-12T13:23:00Z">
                <w:pPr>
                  <w:pStyle w:val="ListParagraph"/>
                  <w:bidi/>
                  <w:ind w:left="0"/>
                </w:pPr>
              </w:pPrChange>
            </w:pPr>
          </w:p>
        </w:tc>
        <w:tc>
          <w:tcPr>
            <w:tcW w:w="1127" w:type="dxa"/>
          </w:tcPr>
          <w:p w14:paraId="7E36DA42" w14:textId="77777777" w:rsidR="002E5938" w:rsidRPr="005F0C9C" w:rsidRDefault="002E5938" w:rsidP="005F0C9C">
            <w:pPr>
              <w:pStyle w:val="ListParagraph"/>
              <w:bidi/>
              <w:ind w:left="0"/>
              <w:jc w:val="center"/>
              <w:rPr>
                <w:ins w:id="997" w:author="Alon Levi" w:date="2021-11-12T13:24:00Z"/>
                <w:rFonts w:asciiTheme="minorBidi" w:hAnsiTheme="minorBidi"/>
                <w:noProof/>
                <w:sz w:val="20"/>
                <w:szCs w:val="20"/>
                <w:rtl/>
              </w:rPr>
              <w:pPrChange w:id="998" w:author="Alon Levi" w:date="2021-11-12T13:23:00Z">
                <w:pPr>
                  <w:pStyle w:val="ListParagraph"/>
                  <w:bidi/>
                  <w:ind w:left="0"/>
                </w:pPr>
              </w:pPrChange>
            </w:pPr>
          </w:p>
        </w:tc>
        <w:tc>
          <w:tcPr>
            <w:tcW w:w="1127" w:type="dxa"/>
          </w:tcPr>
          <w:p w14:paraId="19601429" w14:textId="77777777" w:rsidR="002E5938" w:rsidRPr="005F0C9C" w:rsidRDefault="002E5938" w:rsidP="005F0C9C">
            <w:pPr>
              <w:pStyle w:val="ListParagraph"/>
              <w:bidi/>
              <w:ind w:left="0"/>
              <w:jc w:val="center"/>
              <w:rPr>
                <w:ins w:id="999" w:author="Alon Levi" w:date="2021-11-12T13:24:00Z"/>
                <w:rFonts w:asciiTheme="minorBidi" w:hAnsiTheme="minorBidi"/>
                <w:noProof/>
                <w:sz w:val="20"/>
                <w:szCs w:val="20"/>
                <w:rtl/>
              </w:rPr>
              <w:pPrChange w:id="1000" w:author="Alon Levi" w:date="2021-11-12T13:23:00Z">
                <w:pPr>
                  <w:pStyle w:val="ListParagraph"/>
                  <w:bidi/>
                  <w:ind w:left="0"/>
                </w:pPr>
              </w:pPrChange>
            </w:pPr>
          </w:p>
        </w:tc>
        <w:tc>
          <w:tcPr>
            <w:tcW w:w="1127" w:type="dxa"/>
          </w:tcPr>
          <w:p w14:paraId="15F217E1" w14:textId="77777777" w:rsidR="002E5938" w:rsidRPr="005F0C9C" w:rsidRDefault="002E5938" w:rsidP="005F0C9C">
            <w:pPr>
              <w:pStyle w:val="ListParagraph"/>
              <w:bidi/>
              <w:ind w:left="0"/>
              <w:jc w:val="center"/>
              <w:rPr>
                <w:ins w:id="1001" w:author="Alon Levi" w:date="2021-11-12T13:24:00Z"/>
                <w:rFonts w:asciiTheme="minorBidi" w:hAnsiTheme="minorBidi"/>
                <w:noProof/>
                <w:sz w:val="20"/>
                <w:szCs w:val="20"/>
                <w:rtl/>
              </w:rPr>
              <w:pPrChange w:id="1002" w:author="Alon Levi" w:date="2021-11-12T13:23:00Z">
                <w:pPr>
                  <w:pStyle w:val="ListParagraph"/>
                  <w:bidi/>
                  <w:ind w:left="0"/>
                </w:pPr>
              </w:pPrChange>
            </w:pPr>
          </w:p>
        </w:tc>
        <w:tc>
          <w:tcPr>
            <w:tcW w:w="1127" w:type="dxa"/>
          </w:tcPr>
          <w:p w14:paraId="038AC1F2" w14:textId="77777777" w:rsidR="002E5938" w:rsidRPr="005F0C9C" w:rsidRDefault="002E5938" w:rsidP="005F0C9C">
            <w:pPr>
              <w:pStyle w:val="ListParagraph"/>
              <w:bidi/>
              <w:ind w:left="0"/>
              <w:jc w:val="center"/>
              <w:rPr>
                <w:ins w:id="1003" w:author="Alon Levi" w:date="2021-11-12T13:24:00Z"/>
                <w:rFonts w:asciiTheme="minorBidi" w:hAnsiTheme="minorBidi"/>
                <w:noProof/>
                <w:sz w:val="20"/>
                <w:szCs w:val="20"/>
                <w:rtl/>
              </w:rPr>
              <w:pPrChange w:id="1004" w:author="Alon Levi" w:date="2021-11-12T13:23:00Z">
                <w:pPr>
                  <w:pStyle w:val="ListParagraph"/>
                  <w:bidi/>
                  <w:ind w:left="0"/>
                </w:pPr>
              </w:pPrChange>
            </w:pPr>
          </w:p>
        </w:tc>
        <w:tc>
          <w:tcPr>
            <w:tcW w:w="1127" w:type="dxa"/>
          </w:tcPr>
          <w:p w14:paraId="7D3F2505" w14:textId="77777777" w:rsidR="002E5938" w:rsidRPr="005F0C9C" w:rsidRDefault="002E5938" w:rsidP="005F0C9C">
            <w:pPr>
              <w:pStyle w:val="ListParagraph"/>
              <w:bidi/>
              <w:ind w:left="0"/>
              <w:jc w:val="center"/>
              <w:rPr>
                <w:ins w:id="1005" w:author="Alon Levi" w:date="2021-11-12T13:24:00Z"/>
                <w:rFonts w:asciiTheme="minorBidi" w:hAnsiTheme="minorBidi"/>
                <w:noProof/>
                <w:sz w:val="20"/>
                <w:szCs w:val="20"/>
                <w:rtl/>
              </w:rPr>
            </w:pPr>
            <w:ins w:id="1006" w:author="Alon Levi" w:date="2021-11-12T13:24:00Z">
              <w:r>
                <w:rPr>
                  <w:rFonts w:asciiTheme="minorBidi" w:hAnsiTheme="minorBidi"/>
                  <w:noProof/>
                  <w:sz w:val="20"/>
                  <w:szCs w:val="20"/>
                </w:rPr>
                <w:t>Advanced</w:t>
              </w:r>
            </w:ins>
          </w:p>
        </w:tc>
      </w:tr>
    </w:tbl>
    <w:p w14:paraId="2DB85FEE" w14:textId="55AA2F4E" w:rsidR="006F0767" w:rsidRPr="006F0767" w:rsidDel="00B24EA1" w:rsidRDefault="006F0767" w:rsidP="006F0767">
      <w:pPr>
        <w:pStyle w:val="ListParagraph"/>
        <w:bidi/>
        <w:ind w:left="2040"/>
        <w:rPr>
          <w:moveFrom w:id="1007" w:author="Alon Levi" w:date="2021-11-11T12:20:00Z"/>
          <w:rFonts w:asciiTheme="minorBidi" w:hAnsiTheme="minorBidi"/>
          <w:noProof/>
          <w:sz w:val="24"/>
          <w:szCs w:val="24"/>
          <w:rtl/>
        </w:rPr>
      </w:pPr>
      <w:moveFromRangeStart w:id="1008" w:author="Alon Levi" w:date="2021-11-11T12:20:00Z" w:name="move87525671"/>
    </w:p>
    <w:p w14:paraId="62FA4B2A" w14:textId="13551049" w:rsidR="009B03DF" w:rsidDel="00B24EA1" w:rsidRDefault="009B03DF" w:rsidP="006F0767">
      <w:pPr>
        <w:pStyle w:val="ListParagraph"/>
        <w:bidi/>
        <w:ind w:left="2880"/>
        <w:rPr>
          <w:moveFrom w:id="1009" w:author="Alon Levi" w:date="2021-11-11T12:20:00Z"/>
          <w:rFonts w:asciiTheme="minorBidi" w:hAnsiTheme="minorBidi"/>
          <w:noProof/>
          <w:sz w:val="24"/>
          <w:szCs w:val="24"/>
          <w:rtl/>
        </w:rPr>
      </w:pPr>
      <w:moveFrom w:id="1010" w:author="Alon Levi" w:date="2021-11-11T12:20:00Z">
        <w:r w:rsidDel="00B24EA1">
          <w:rPr>
            <w:rFonts w:asciiTheme="minorBidi" w:hAnsiTheme="minorBidi" w:hint="cs"/>
            <w:noProof/>
            <w:sz w:val="24"/>
            <w:szCs w:val="24"/>
            <w:rtl/>
          </w:rPr>
          <w:t>שם - ולדיסלב גולובין</w:t>
        </w:r>
      </w:moveFrom>
    </w:p>
    <w:p w14:paraId="07068914" w14:textId="415E79D7" w:rsidR="009B03DF" w:rsidDel="00B24EA1" w:rsidRDefault="009B03DF" w:rsidP="009B03DF">
      <w:pPr>
        <w:pStyle w:val="ListParagraph"/>
        <w:bidi/>
        <w:ind w:left="2880"/>
        <w:rPr>
          <w:moveFrom w:id="1011" w:author="Alon Levi" w:date="2021-11-11T12:20:00Z"/>
          <w:rFonts w:asciiTheme="minorBidi" w:hAnsiTheme="minorBidi"/>
          <w:noProof/>
          <w:sz w:val="24"/>
          <w:szCs w:val="24"/>
          <w:rtl/>
        </w:rPr>
      </w:pPr>
    </w:p>
    <w:p w14:paraId="313A5F54" w14:textId="04562690" w:rsidR="009B03DF" w:rsidDel="00B24EA1" w:rsidRDefault="009B03DF" w:rsidP="009B03DF">
      <w:pPr>
        <w:pStyle w:val="ListParagraph"/>
        <w:bidi/>
        <w:ind w:left="2880"/>
        <w:rPr>
          <w:moveFrom w:id="1012" w:author="Alon Levi" w:date="2021-11-11T12:20:00Z"/>
          <w:rFonts w:asciiTheme="minorBidi" w:hAnsiTheme="minorBidi"/>
          <w:noProof/>
          <w:sz w:val="24"/>
          <w:szCs w:val="24"/>
          <w:rtl/>
        </w:rPr>
      </w:pPr>
      <w:moveFrom w:id="1013" w:author="Alon Levi" w:date="2021-11-11T12:20:00Z">
        <w:r w:rsidDel="00B24EA1">
          <w:rPr>
            <w:rFonts w:asciiTheme="minorBidi" w:hAnsiTheme="minorBidi" w:hint="cs"/>
            <w:noProof/>
            <w:sz w:val="24"/>
            <w:szCs w:val="24"/>
            <w:rtl/>
          </w:rPr>
          <w:t>טלפון - 0552236126</w:t>
        </w:r>
      </w:moveFrom>
    </w:p>
    <w:p w14:paraId="3FE4BD6B" w14:textId="78122765" w:rsidR="009B03DF" w:rsidDel="00B24EA1" w:rsidRDefault="009B03DF" w:rsidP="009B03DF">
      <w:pPr>
        <w:pStyle w:val="ListParagraph"/>
        <w:bidi/>
        <w:ind w:left="2880"/>
        <w:rPr>
          <w:moveFrom w:id="1014" w:author="Alon Levi" w:date="2021-11-11T12:20:00Z"/>
          <w:rFonts w:asciiTheme="minorBidi" w:hAnsiTheme="minorBidi"/>
          <w:noProof/>
          <w:sz w:val="24"/>
          <w:szCs w:val="24"/>
          <w:rtl/>
        </w:rPr>
      </w:pPr>
    </w:p>
    <w:p w14:paraId="0B67782F" w14:textId="17097804" w:rsidR="009B03DF" w:rsidDel="008311E4" w:rsidRDefault="009B03DF" w:rsidP="009B03DF">
      <w:pPr>
        <w:pStyle w:val="ListParagraph"/>
        <w:bidi/>
        <w:ind w:left="2880"/>
        <w:rPr>
          <w:del w:id="1015" w:author="Alon Levi" w:date="2021-11-11T12:23:00Z"/>
          <w:moveFrom w:id="1016" w:author="Alon Levi" w:date="2021-11-11T12:20:00Z"/>
          <w:rFonts w:asciiTheme="minorBidi" w:hAnsiTheme="minorBidi"/>
          <w:noProof/>
          <w:sz w:val="24"/>
          <w:szCs w:val="24"/>
          <w:rtl/>
        </w:rPr>
      </w:pPr>
      <w:moveFrom w:id="1017" w:author="Alon Levi" w:date="2021-11-11T12:20:00Z">
        <w:r w:rsidDel="00B24EA1">
          <w:rPr>
            <w:rFonts w:asciiTheme="minorBidi" w:hAnsiTheme="minorBidi" w:hint="cs"/>
            <w:noProof/>
            <w:sz w:val="24"/>
            <w:szCs w:val="24"/>
            <w:rtl/>
          </w:rPr>
          <w:t xml:space="preserve">אימייל - </w:t>
        </w:r>
        <w:r w:rsidR="00BD7573" w:rsidDel="00B24EA1">
          <w:fldChar w:fldCharType="begin"/>
        </w:r>
        <w:r w:rsidR="00BD7573" w:rsidDel="00B24EA1">
          <w:instrText xml:space="preserve"> HYPERLINK "mailto:vladigo3@ac.sce.ac.il" </w:instrText>
        </w:r>
        <w:r w:rsidR="00BD7573" w:rsidDel="00B24EA1">
          <w:fldChar w:fldCharType="separate"/>
        </w:r>
        <w:r w:rsidRPr="00125690" w:rsidDel="00B24EA1">
          <w:rPr>
            <w:rStyle w:val="Hyperlink"/>
            <w:rFonts w:asciiTheme="minorBidi" w:hAnsiTheme="minorBidi"/>
            <w:noProof/>
            <w:sz w:val="24"/>
            <w:szCs w:val="24"/>
          </w:rPr>
          <w:t>vladigo3@ac.sce.ac.il</w:t>
        </w:r>
        <w:r w:rsidR="00BD7573" w:rsidDel="00B24EA1">
          <w:rPr>
            <w:rStyle w:val="Hyperlink"/>
            <w:rFonts w:asciiTheme="minorBidi" w:hAnsiTheme="minorBidi"/>
            <w:noProof/>
            <w:sz w:val="24"/>
            <w:szCs w:val="24"/>
          </w:rPr>
          <w:fldChar w:fldCharType="end"/>
        </w:r>
        <w:del w:id="1018" w:author="Alon Levi" w:date="2021-11-12T13:25:00Z">
          <w:r w:rsidDel="00DB1134">
            <w:rPr>
              <w:rFonts w:asciiTheme="minorBidi" w:hAnsiTheme="minorBidi"/>
              <w:noProof/>
              <w:sz w:val="24"/>
              <w:szCs w:val="24"/>
            </w:rPr>
            <w:delText xml:space="preserve"> </w:delText>
          </w:r>
        </w:del>
      </w:moveFrom>
    </w:p>
    <w:moveFromRangeEnd w:id="1008"/>
    <w:p w14:paraId="1CA47342" w14:textId="0998F677" w:rsidR="003B1936" w:rsidRPr="008311E4" w:rsidRDefault="003B1936">
      <w:pPr>
        <w:bidi/>
        <w:rPr>
          <w:ins w:id="1019" w:author="Alon Levi" w:date="2021-11-11T12:15:00Z"/>
          <w:rFonts w:asciiTheme="minorBidi" w:hAnsiTheme="minorBidi"/>
          <w:noProof/>
          <w:sz w:val="24"/>
          <w:szCs w:val="24"/>
          <w:rPrChange w:id="1020" w:author="Alon Levi" w:date="2021-11-11T12:23:00Z">
            <w:rPr>
              <w:ins w:id="1021" w:author="Alon Levi" w:date="2021-11-11T12:15:00Z"/>
              <w:noProof/>
            </w:rPr>
          </w:rPrChange>
        </w:rPr>
        <w:pPrChange w:id="1022" w:author="Alon Levi" w:date="2021-11-11T12:23:00Z">
          <w:pPr>
            <w:pStyle w:val="ListParagraph"/>
            <w:bidi/>
            <w:ind w:left="2880"/>
          </w:pPr>
        </w:pPrChange>
      </w:pPr>
    </w:p>
    <w:p w14:paraId="4C33D82B" w14:textId="5D36FA48" w:rsidR="003B1936" w:rsidDel="00B81358" w:rsidRDefault="003B1936">
      <w:pPr>
        <w:pStyle w:val="ListParagraph"/>
        <w:bidi/>
        <w:ind w:left="2040"/>
        <w:rPr>
          <w:del w:id="1023" w:author="Alon Levi" w:date="2021-11-11T12:19:00Z"/>
          <w:rFonts w:asciiTheme="minorBidi" w:hAnsiTheme="minorBidi"/>
          <w:noProof/>
          <w:sz w:val="24"/>
          <w:szCs w:val="24"/>
          <w:rtl/>
        </w:rPr>
        <w:pPrChange w:id="1024" w:author="Alon Levi" w:date="2021-11-11T12:23:00Z">
          <w:pPr>
            <w:pStyle w:val="ListParagraph"/>
            <w:bidi/>
            <w:ind w:left="2880"/>
          </w:pPr>
        </w:pPrChange>
      </w:pPr>
      <w:ins w:id="1025" w:author="Alon Levi" w:date="2021-11-11T12:16:00Z">
        <w:r>
          <w:rPr>
            <w:rFonts w:asciiTheme="minorBidi" w:hAnsiTheme="minorBidi" w:hint="cs"/>
            <w:noProof/>
            <w:sz w:val="24"/>
            <w:szCs w:val="24"/>
            <w:rtl/>
          </w:rPr>
          <w:t xml:space="preserve">תפקיד </w:t>
        </w:r>
        <w:r>
          <w:rPr>
            <w:rFonts w:asciiTheme="minorBidi" w:hAnsiTheme="minorBidi"/>
            <w:noProof/>
            <w:sz w:val="24"/>
            <w:szCs w:val="24"/>
            <w:rtl/>
          </w:rPr>
          <w:t>–</w:t>
        </w:r>
        <w:r>
          <w:rPr>
            <w:rFonts w:asciiTheme="minorBidi" w:hAnsiTheme="minorBidi" w:hint="cs"/>
            <w:noProof/>
            <w:sz w:val="24"/>
            <w:szCs w:val="24"/>
            <w:rtl/>
          </w:rPr>
          <w:t xml:space="preserve"> איש תכן</w:t>
        </w:r>
      </w:ins>
      <w:ins w:id="1026" w:author="Alon Levi" w:date="2021-11-11T12:19:00Z">
        <w:r w:rsidR="00B81358">
          <w:rPr>
            <w:rFonts w:asciiTheme="minorBidi" w:hAnsiTheme="minorBidi"/>
            <w:noProof/>
            <w:sz w:val="24"/>
            <w:szCs w:val="24"/>
            <w:rtl/>
          </w:rPr>
          <w:br/>
        </w:r>
      </w:ins>
    </w:p>
    <w:p w14:paraId="7BEAE927" w14:textId="7CFA5614" w:rsidR="009B03DF" w:rsidRPr="00B81358" w:rsidDel="003B1936" w:rsidRDefault="006F0767">
      <w:pPr>
        <w:pStyle w:val="ListParagraph"/>
        <w:bidi/>
        <w:ind w:left="2040"/>
        <w:rPr>
          <w:del w:id="1027" w:author="Alon Levi" w:date="2021-11-11T12:17:00Z"/>
          <w:rFonts w:asciiTheme="minorBidi" w:hAnsiTheme="minorBidi"/>
          <w:noProof/>
          <w:sz w:val="24"/>
          <w:szCs w:val="24"/>
          <w:rtl/>
          <w:rPrChange w:id="1028" w:author="Alon Levi" w:date="2021-11-11T12:19:00Z">
            <w:rPr>
              <w:del w:id="1029" w:author="Alon Levi" w:date="2021-11-11T12:17:00Z"/>
              <w:noProof/>
              <w:rtl/>
            </w:rPr>
          </w:rPrChange>
        </w:rPr>
        <w:pPrChange w:id="1030" w:author="Alon Levi" w:date="2021-11-11T12:23:00Z">
          <w:pPr>
            <w:bidi/>
          </w:pPr>
        </w:pPrChange>
      </w:pPr>
      <w:del w:id="1031" w:author="Alon Levi" w:date="2021-11-11T12:17:00Z">
        <w:r w:rsidRPr="00B81358" w:rsidDel="003B1936">
          <w:rPr>
            <w:rFonts w:asciiTheme="minorBidi" w:hAnsiTheme="minorBidi"/>
            <w:noProof/>
            <w:sz w:val="24"/>
            <w:szCs w:val="24"/>
            <w:rtl/>
            <w:rPrChange w:id="1032" w:author="Alon Levi" w:date="2021-11-11T12:19:00Z">
              <w:rPr>
                <w:noProof/>
                <w:rtl/>
              </w:rPr>
            </w:rPrChange>
          </w:rPr>
          <w:tab/>
        </w:r>
        <w:r w:rsidRPr="00B81358" w:rsidDel="003B1936">
          <w:rPr>
            <w:rFonts w:asciiTheme="minorBidi" w:hAnsiTheme="minorBidi"/>
            <w:noProof/>
            <w:sz w:val="24"/>
            <w:szCs w:val="24"/>
            <w:rtl/>
            <w:rPrChange w:id="1033" w:author="Alon Levi" w:date="2021-11-11T12:19:00Z">
              <w:rPr>
                <w:noProof/>
                <w:rtl/>
              </w:rPr>
            </w:rPrChange>
          </w:rPr>
          <w:tab/>
        </w:r>
        <w:r w:rsidRPr="00B81358" w:rsidDel="003B1936">
          <w:rPr>
            <w:rFonts w:asciiTheme="minorBidi" w:hAnsiTheme="minorBidi"/>
            <w:noProof/>
            <w:sz w:val="24"/>
            <w:szCs w:val="24"/>
            <w:rtl/>
            <w:rPrChange w:id="1034" w:author="Alon Levi" w:date="2021-11-11T12:19:00Z">
              <w:rPr>
                <w:noProof/>
                <w:rtl/>
              </w:rPr>
            </w:rPrChange>
          </w:rPr>
          <w:tab/>
        </w:r>
      </w:del>
      <w:del w:id="1035" w:author="Alon Levi" w:date="2021-11-11T12:19:00Z">
        <w:r w:rsidRPr="00B81358" w:rsidDel="00B81358">
          <w:rPr>
            <w:rFonts w:asciiTheme="minorBidi" w:hAnsiTheme="minorBidi" w:hint="eastAsia"/>
            <w:noProof/>
            <w:sz w:val="24"/>
            <w:szCs w:val="24"/>
            <w:rtl/>
            <w:rPrChange w:id="1036" w:author="Alon Levi" w:date="2021-11-11T12:19:00Z">
              <w:rPr>
                <w:rFonts w:hint="eastAsia"/>
                <w:noProof/>
                <w:rtl/>
              </w:rPr>
            </w:rPrChange>
          </w:rPr>
          <w:delText>סטודנט</w:delText>
        </w:r>
        <w:r w:rsidRPr="00B81358" w:rsidDel="00B81358">
          <w:rPr>
            <w:rFonts w:asciiTheme="minorBidi" w:hAnsiTheme="minorBidi"/>
            <w:noProof/>
            <w:sz w:val="24"/>
            <w:szCs w:val="24"/>
            <w:rtl/>
            <w:rPrChange w:id="1037" w:author="Alon Levi" w:date="2021-11-11T12:19:00Z">
              <w:rPr>
                <w:noProof/>
                <w:rtl/>
              </w:rPr>
            </w:rPrChange>
          </w:rPr>
          <w:delText xml:space="preserve"> </w:delText>
        </w:r>
        <w:r w:rsidRPr="00B81358" w:rsidDel="00B81358">
          <w:rPr>
            <w:rFonts w:asciiTheme="minorBidi" w:hAnsiTheme="minorBidi" w:hint="eastAsia"/>
            <w:noProof/>
            <w:sz w:val="24"/>
            <w:szCs w:val="24"/>
            <w:rtl/>
            <w:rPrChange w:id="1038" w:author="Alon Levi" w:date="2021-11-11T12:19:00Z">
              <w:rPr>
                <w:rFonts w:hint="eastAsia"/>
                <w:noProof/>
                <w:rtl/>
              </w:rPr>
            </w:rPrChange>
          </w:rPr>
          <w:delText>להנדסת</w:delText>
        </w:r>
        <w:r w:rsidRPr="00B81358" w:rsidDel="00B81358">
          <w:rPr>
            <w:rFonts w:asciiTheme="minorBidi" w:hAnsiTheme="minorBidi"/>
            <w:noProof/>
            <w:sz w:val="24"/>
            <w:szCs w:val="24"/>
            <w:rtl/>
            <w:rPrChange w:id="1039" w:author="Alon Levi" w:date="2021-11-11T12:19:00Z">
              <w:rPr>
                <w:noProof/>
                <w:rtl/>
              </w:rPr>
            </w:rPrChange>
          </w:rPr>
          <w:delText xml:space="preserve"> </w:delText>
        </w:r>
        <w:r w:rsidRPr="00B81358" w:rsidDel="00B81358">
          <w:rPr>
            <w:rFonts w:asciiTheme="minorBidi" w:hAnsiTheme="minorBidi" w:hint="eastAsia"/>
            <w:noProof/>
            <w:sz w:val="24"/>
            <w:szCs w:val="24"/>
            <w:rtl/>
            <w:rPrChange w:id="1040" w:author="Alon Levi" w:date="2021-11-11T12:19:00Z">
              <w:rPr>
                <w:rFonts w:hint="eastAsia"/>
                <w:noProof/>
                <w:rtl/>
              </w:rPr>
            </w:rPrChange>
          </w:rPr>
          <w:delText>תכונה</w:delText>
        </w:r>
        <w:r w:rsidRPr="00B81358" w:rsidDel="00B81358">
          <w:rPr>
            <w:rFonts w:asciiTheme="minorBidi" w:hAnsiTheme="minorBidi"/>
            <w:noProof/>
            <w:sz w:val="24"/>
            <w:szCs w:val="24"/>
            <w:rtl/>
            <w:rPrChange w:id="1041" w:author="Alon Levi" w:date="2021-11-11T12:19:00Z">
              <w:rPr>
                <w:noProof/>
                <w:rtl/>
              </w:rPr>
            </w:rPrChange>
          </w:rPr>
          <w:delText xml:space="preserve"> </w:delText>
        </w:r>
        <w:r w:rsidRPr="00B81358" w:rsidDel="00B81358">
          <w:rPr>
            <w:rFonts w:asciiTheme="minorBidi" w:hAnsiTheme="minorBidi" w:hint="eastAsia"/>
            <w:noProof/>
            <w:sz w:val="24"/>
            <w:szCs w:val="24"/>
            <w:rtl/>
            <w:rPrChange w:id="1042" w:author="Alon Levi" w:date="2021-11-11T12:19:00Z">
              <w:rPr>
                <w:rFonts w:hint="eastAsia"/>
                <w:noProof/>
                <w:rtl/>
              </w:rPr>
            </w:rPrChange>
          </w:rPr>
          <w:delText>עם</w:delText>
        </w:r>
        <w:r w:rsidRPr="00B81358" w:rsidDel="00B81358">
          <w:rPr>
            <w:rFonts w:asciiTheme="minorBidi" w:hAnsiTheme="minorBidi"/>
            <w:noProof/>
            <w:sz w:val="24"/>
            <w:szCs w:val="24"/>
            <w:rtl/>
            <w:rPrChange w:id="1043" w:author="Alon Levi" w:date="2021-11-11T12:19:00Z">
              <w:rPr>
                <w:noProof/>
                <w:rtl/>
              </w:rPr>
            </w:rPrChange>
          </w:rPr>
          <w:delText xml:space="preserve"> </w:delText>
        </w:r>
        <w:r w:rsidRPr="00B81358" w:rsidDel="00B81358">
          <w:rPr>
            <w:rFonts w:asciiTheme="minorBidi" w:hAnsiTheme="minorBidi" w:hint="eastAsia"/>
            <w:noProof/>
            <w:sz w:val="24"/>
            <w:szCs w:val="24"/>
            <w:rtl/>
            <w:rPrChange w:id="1044" w:author="Alon Levi" w:date="2021-11-11T12:19:00Z">
              <w:rPr>
                <w:rFonts w:hint="eastAsia"/>
                <w:noProof/>
                <w:rtl/>
              </w:rPr>
            </w:rPrChange>
          </w:rPr>
          <w:delText>ידע</w:delText>
        </w:r>
        <w:r w:rsidRPr="00B81358" w:rsidDel="00B81358">
          <w:rPr>
            <w:rFonts w:asciiTheme="minorBidi" w:hAnsiTheme="minorBidi"/>
            <w:noProof/>
            <w:sz w:val="24"/>
            <w:szCs w:val="24"/>
            <w:rtl/>
            <w:rPrChange w:id="1045" w:author="Alon Levi" w:date="2021-11-11T12:19:00Z">
              <w:rPr>
                <w:noProof/>
                <w:rtl/>
              </w:rPr>
            </w:rPrChange>
          </w:rPr>
          <w:delText xml:space="preserve"> </w:delText>
        </w:r>
        <w:r w:rsidRPr="00B81358" w:rsidDel="00B81358">
          <w:rPr>
            <w:rFonts w:asciiTheme="minorBidi" w:hAnsiTheme="minorBidi" w:hint="eastAsia"/>
            <w:noProof/>
            <w:sz w:val="24"/>
            <w:szCs w:val="24"/>
            <w:rtl/>
            <w:rPrChange w:id="1046" w:author="Alon Levi" w:date="2021-11-11T12:19:00Z">
              <w:rPr>
                <w:rFonts w:hint="eastAsia"/>
                <w:noProof/>
                <w:rtl/>
              </w:rPr>
            </w:rPrChange>
          </w:rPr>
          <w:delText>בשפות</w:delText>
        </w:r>
        <w:r w:rsidRPr="00B81358" w:rsidDel="00B81358">
          <w:rPr>
            <w:rFonts w:asciiTheme="minorBidi" w:hAnsiTheme="minorBidi"/>
            <w:noProof/>
            <w:sz w:val="24"/>
            <w:szCs w:val="24"/>
            <w:rtl/>
            <w:rPrChange w:id="1047" w:author="Alon Levi" w:date="2021-11-11T12:19:00Z">
              <w:rPr>
                <w:noProof/>
                <w:rtl/>
              </w:rPr>
            </w:rPrChange>
          </w:rPr>
          <w:delText xml:space="preserve"> </w:delText>
        </w:r>
        <w:r w:rsidRPr="00B81358" w:rsidDel="00B81358">
          <w:rPr>
            <w:rFonts w:asciiTheme="minorBidi" w:hAnsiTheme="minorBidi" w:hint="eastAsia"/>
            <w:noProof/>
            <w:sz w:val="24"/>
            <w:szCs w:val="24"/>
            <w:rtl/>
            <w:rPrChange w:id="1048" w:author="Alon Levi" w:date="2021-11-11T12:19:00Z">
              <w:rPr>
                <w:rFonts w:hint="eastAsia"/>
                <w:noProof/>
                <w:rtl/>
              </w:rPr>
            </w:rPrChange>
          </w:rPr>
          <w:delText>התכנות</w:delText>
        </w:r>
        <w:r w:rsidRPr="00B81358" w:rsidDel="00B81358">
          <w:rPr>
            <w:rFonts w:asciiTheme="minorBidi" w:hAnsiTheme="minorBidi"/>
            <w:noProof/>
            <w:sz w:val="24"/>
            <w:szCs w:val="24"/>
            <w:rtl/>
            <w:rPrChange w:id="1049" w:author="Alon Levi" w:date="2021-11-11T12:19:00Z">
              <w:rPr>
                <w:noProof/>
                <w:rtl/>
              </w:rPr>
            </w:rPrChange>
          </w:rPr>
          <w:delText>:</w:delText>
        </w:r>
      </w:del>
      <w:del w:id="1050" w:author="Alon Levi" w:date="2021-11-11T12:16:00Z">
        <w:r w:rsidRPr="00B81358" w:rsidDel="003B1936">
          <w:rPr>
            <w:rFonts w:asciiTheme="minorBidi" w:hAnsiTheme="minorBidi"/>
            <w:noProof/>
            <w:sz w:val="24"/>
            <w:szCs w:val="24"/>
            <w:rtl/>
            <w:rPrChange w:id="1051" w:author="Alon Levi" w:date="2021-11-11T12:19:00Z">
              <w:rPr>
                <w:noProof/>
                <w:rtl/>
              </w:rPr>
            </w:rPrChange>
          </w:rPr>
          <w:delText xml:space="preserve"> </w:delText>
        </w:r>
        <w:r w:rsidRPr="00B81358" w:rsidDel="003B1936">
          <w:rPr>
            <w:rFonts w:asciiTheme="minorBidi" w:hAnsiTheme="minorBidi"/>
            <w:noProof/>
            <w:sz w:val="24"/>
            <w:szCs w:val="24"/>
            <w:rPrChange w:id="1052" w:author="Alon Levi" w:date="2021-11-11T12:19:00Z">
              <w:rPr>
                <w:noProof/>
              </w:rPr>
            </w:rPrChange>
          </w:rPr>
          <w:delText>C</w:delText>
        </w:r>
        <w:r w:rsidRPr="00B81358" w:rsidDel="003B1936">
          <w:rPr>
            <w:rFonts w:asciiTheme="minorBidi" w:hAnsiTheme="minorBidi"/>
            <w:noProof/>
            <w:sz w:val="24"/>
            <w:szCs w:val="24"/>
            <w:rtl/>
            <w:rPrChange w:id="1053" w:author="Alon Levi" w:date="2021-11-11T12:19:00Z">
              <w:rPr>
                <w:noProof/>
                <w:rtl/>
              </w:rPr>
            </w:rPrChange>
          </w:rPr>
          <w:delText>,</w:delText>
        </w:r>
        <w:r w:rsidRPr="00B81358" w:rsidDel="003B1936">
          <w:rPr>
            <w:rFonts w:asciiTheme="minorBidi" w:hAnsiTheme="minorBidi"/>
            <w:noProof/>
            <w:sz w:val="24"/>
            <w:szCs w:val="24"/>
            <w:rPrChange w:id="1054" w:author="Alon Levi" w:date="2021-11-11T12:19:00Z">
              <w:rPr>
                <w:noProof/>
              </w:rPr>
            </w:rPrChange>
          </w:rPr>
          <w:delText>CPP</w:delText>
        </w:r>
        <w:r w:rsidRPr="00B81358" w:rsidDel="003B1936">
          <w:rPr>
            <w:rFonts w:asciiTheme="minorBidi" w:hAnsiTheme="minorBidi"/>
            <w:noProof/>
            <w:sz w:val="24"/>
            <w:szCs w:val="24"/>
            <w:rtl/>
            <w:rPrChange w:id="1055" w:author="Alon Levi" w:date="2021-11-11T12:19:00Z">
              <w:rPr>
                <w:noProof/>
                <w:rtl/>
              </w:rPr>
            </w:rPrChange>
          </w:rPr>
          <w:delText>,86</w:delText>
        </w:r>
        <w:r w:rsidRPr="00B81358" w:rsidDel="003B1936">
          <w:rPr>
            <w:rFonts w:asciiTheme="minorBidi" w:hAnsiTheme="minorBidi"/>
            <w:noProof/>
            <w:sz w:val="24"/>
            <w:szCs w:val="24"/>
            <w:rPrChange w:id="1056" w:author="Alon Levi" w:date="2021-11-11T12:19:00Z">
              <w:rPr>
                <w:noProof/>
              </w:rPr>
            </w:rPrChange>
          </w:rPr>
          <w:delText>X</w:delText>
        </w:r>
      </w:del>
      <w:del w:id="1057" w:author="Alon Levi" w:date="2021-11-11T12:17:00Z">
        <w:r w:rsidRPr="00B81358" w:rsidDel="003B1936">
          <w:rPr>
            <w:rFonts w:asciiTheme="minorBidi" w:hAnsiTheme="minorBidi"/>
            <w:noProof/>
            <w:sz w:val="24"/>
            <w:szCs w:val="24"/>
            <w:rtl/>
            <w:rPrChange w:id="1058" w:author="Alon Levi" w:date="2021-11-11T12:19:00Z">
              <w:rPr>
                <w:noProof/>
                <w:rtl/>
              </w:rPr>
            </w:rPrChange>
          </w:rPr>
          <w:delText>,</w:delText>
        </w:r>
        <w:r w:rsidRPr="00B81358" w:rsidDel="003B1936">
          <w:rPr>
            <w:rFonts w:asciiTheme="minorBidi" w:hAnsiTheme="minorBidi"/>
            <w:noProof/>
            <w:sz w:val="24"/>
            <w:szCs w:val="24"/>
            <w:rPrChange w:id="1059" w:author="Alon Levi" w:date="2021-11-11T12:19:00Z">
              <w:rPr>
                <w:noProof/>
              </w:rPr>
            </w:rPrChange>
          </w:rPr>
          <w:delText>PYTHON</w:delText>
        </w:r>
      </w:del>
    </w:p>
    <w:p w14:paraId="13F0E9C0" w14:textId="368AA395" w:rsidR="006F0767" w:rsidRPr="009B03DF" w:rsidDel="00B81358" w:rsidRDefault="00B81358">
      <w:pPr>
        <w:pStyle w:val="ListParagraph"/>
        <w:bidi/>
        <w:ind w:left="2040"/>
        <w:rPr>
          <w:del w:id="1060" w:author="Alon Levi" w:date="2021-11-11T12:19:00Z"/>
          <w:noProof/>
        </w:rPr>
        <w:pPrChange w:id="1061" w:author="Alon Levi" w:date="2021-11-11T12:23:00Z">
          <w:pPr>
            <w:pStyle w:val="ListParagraph"/>
            <w:bidi/>
            <w:ind w:left="2880"/>
          </w:pPr>
        </w:pPrChange>
      </w:pPr>
      <w:ins w:id="1062" w:author="Alon Levi" w:date="2021-11-11T12:19:00Z">
        <w:r>
          <w:rPr>
            <w:noProof/>
            <w:rtl/>
          </w:rPr>
          <w:br/>
        </w:r>
      </w:ins>
    </w:p>
    <w:p w14:paraId="669AE69F" w14:textId="10E185DD" w:rsidR="009B03DF" w:rsidRPr="00B81358" w:rsidDel="00B81358" w:rsidRDefault="009B03DF">
      <w:pPr>
        <w:pStyle w:val="ListParagraph"/>
        <w:bidi/>
        <w:ind w:left="2040"/>
        <w:rPr>
          <w:del w:id="1063" w:author="Alon Levi" w:date="2021-11-11T12:19:00Z"/>
          <w:rFonts w:asciiTheme="minorBidi" w:hAnsiTheme="minorBidi"/>
          <w:noProof/>
          <w:sz w:val="24"/>
          <w:szCs w:val="24"/>
          <w:rtl/>
          <w:rPrChange w:id="1064" w:author="Alon Levi" w:date="2021-11-11T12:19:00Z">
            <w:rPr>
              <w:del w:id="1065" w:author="Alon Levi" w:date="2021-11-11T12:19:00Z"/>
              <w:rFonts w:asciiTheme="minorBidi" w:hAnsiTheme="minorBidi"/>
              <w:noProof/>
              <w:rtl/>
            </w:rPr>
          </w:rPrChange>
        </w:rPr>
        <w:pPrChange w:id="1066" w:author="Alon Levi" w:date="2021-11-11T12:23:00Z">
          <w:pPr>
            <w:pStyle w:val="ListParagraph"/>
            <w:bidi/>
            <w:ind w:left="2880"/>
          </w:pPr>
        </w:pPrChange>
      </w:pPr>
      <w:r w:rsidRPr="00B81358">
        <w:rPr>
          <w:rFonts w:asciiTheme="minorBidi" w:hAnsiTheme="minorBidi" w:hint="eastAsia"/>
          <w:noProof/>
          <w:sz w:val="24"/>
          <w:szCs w:val="24"/>
          <w:rtl/>
          <w:rPrChange w:id="1067" w:author="Alon Levi" w:date="2021-11-11T12:19:00Z">
            <w:rPr>
              <w:rFonts w:asciiTheme="minorBidi" w:hAnsiTheme="minorBidi" w:hint="eastAsia"/>
              <w:noProof/>
              <w:rtl/>
            </w:rPr>
          </w:rPrChange>
        </w:rPr>
        <w:t>שם</w:t>
      </w:r>
      <w:r w:rsidRPr="00B81358">
        <w:rPr>
          <w:rFonts w:asciiTheme="minorBidi" w:hAnsiTheme="minorBidi"/>
          <w:noProof/>
          <w:sz w:val="24"/>
          <w:szCs w:val="24"/>
          <w:rtl/>
          <w:rPrChange w:id="1068" w:author="Alon Levi" w:date="2021-11-11T12:19:00Z">
            <w:rPr>
              <w:rFonts w:asciiTheme="minorBidi" w:hAnsiTheme="minorBidi"/>
              <w:noProof/>
              <w:rtl/>
            </w:rPr>
          </w:rPrChange>
        </w:rPr>
        <w:t xml:space="preserve"> - </w:t>
      </w:r>
      <w:r w:rsidRPr="00B81358">
        <w:rPr>
          <w:rFonts w:hint="eastAsia"/>
          <w:sz w:val="24"/>
          <w:szCs w:val="24"/>
          <w:rtl/>
          <w:rPrChange w:id="1069" w:author="Alon Levi" w:date="2021-11-11T12:19:00Z">
            <w:rPr>
              <w:rFonts w:hint="eastAsia"/>
              <w:rtl/>
            </w:rPr>
          </w:rPrChange>
        </w:rPr>
        <w:t>רחמים</w:t>
      </w:r>
      <w:r w:rsidRPr="00B81358">
        <w:rPr>
          <w:sz w:val="24"/>
          <w:szCs w:val="24"/>
          <w:rtl/>
          <w:rPrChange w:id="1070" w:author="Alon Levi" w:date="2021-11-11T12:19:00Z">
            <w:rPr>
              <w:rtl/>
            </w:rPr>
          </w:rPrChange>
        </w:rPr>
        <w:t xml:space="preserve"> </w:t>
      </w:r>
      <w:r w:rsidRPr="00B81358">
        <w:rPr>
          <w:rFonts w:hint="eastAsia"/>
          <w:sz w:val="24"/>
          <w:szCs w:val="24"/>
          <w:rtl/>
          <w:rPrChange w:id="1071" w:author="Alon Levi" w:date="2021-11-11T12:19:00Z">
            <w:rPr>
              <w:rFonts w:hint="eastAsia"/>
              <w:rtl/>
            </w:rPr>
          </w:rPrChange>
        </w:rPr>
        <w:t>רם</w:t>
      </w:r>
      <w:r w:rsidRPr="00B81358">
        <w:rPr>
          <w:sz w:val="24"/>
          <w:szCs w:val="24"/>
          <w:rtl/>
          <w:rPrChange w:id="1072" w:author="Alon Levi" w:date="2021-11-11T12:19:00Z">
            <w:rPr>
              <w:rtl/>
            </w:rPr>
          </w:rPrChange>
        </w:rPr>
        <w:t xml:space="preserve"> </w:t>
      </w:r>
      <w:r w:rsidRPr="00B81358">
        <w:rPr>
          <w:rFonts w:hint="eastAsia"/>
          <w:sz w:val="24"/>
          <w:szCs w:val="24"/>
          <w:rtl/>
          <w:rPrChange w:id="1073" w:author="Alon Levi" w:date="2021-11-11T12:19:00Z">
            <w:rPr>
              <w:rFonts w:hint="eastAsia"/>
              <w:rtl/>
            </w:rPr>
          </w:rPrChange>
        </w:rPr>
        <w:t>אליהו</w:t>
      </w:r>
      <w:del w:id="1074" w:author="Alon Levi" w:date="2021-11-11T12:19:00Z">
        <w:r w:rsidRPr="00B81358" w:rsidDel="00B81358">
          <w:rPr>
            <w:rFonts w:asciiTheme="minorBidi" w:hAnsiTheme="minorBidi"/>
            <w:noProof/>
            <w:sz w:val="24"/>
            <w:szCs w:val="24"/>
            <w:rtl/>
            <w:rPrChange w:id="1075" w:author="Alon Levi" w:date="2021-11-11T12:19:00Z">
              <w:rPr>
                <w:rFonts w:asciiTheme="minorBidi" w:hAnsiTheme="minorBidi"/>
                <w:noProof/>
                <w:rtl/>
              </w:rPr>
            </w:rPrChange>
          </w:rPr>
          <w:br/>
        </w:r>
      </w:del>
      <w:ins w:id="1076" w:author="Alon Levi" w:date="2021-11-11T12:19:00Z">
        <w:r w:rsidR="00B81358">
          <w:rPr>
            <w:rFonts w:asciiTheme="minorBidi" w:hAnsiTheme="minorBidi"/>
            <w:noProof/>
            <w:sz w:val="24"/>
            <w:szCs w:val="24"/>
            <w:rtl/>
          </w:rPr>
          <w:br/>
        </w:r>
      </w:ins>
    </w:p>
    <w:p w14:paraId="0BA0F371" w14:textId="1C80981E" w:rsidR="009B03DF" w:rsidRPr="00B81358" w:rsidRDefault="009B03DF">
      <w:pPr>
        <w:pStyle w:val="ListParagraph"/>
        <w:bidi/>
        <w:ind w:left="2040"/>
        <w:rPr>
          <w:ins w:id="1077" w:author="Alon Levi" w:date="2021-11-11T12:19:00Z"/>
          <w:rFonts w:asciiTheme="minorBidi" w:hAnsiTheme="minorBidi"/>
          <w:noProof/>
          <w:sz w:val="24"/>
          <w:szCs w:val="24"/>
          <w:rtl/>
          <w:rPrChange w:id="1078" w:author="Alon Levi" w:date="2021-11-11T12:19:00Z">
            <w:rPr>
              <w:ins w:id="1079" w:author="Alon Levi" w:date="2021-11-11T12:19:00Z"/>
              <w:noProof/>
              <w:rtl/>
            </w:rPr>
          </w:rPrChange>
        </w:rPr>
        <w:pPrChange w:id="1080" w:author="Alon Levi" w:date="2021-11-11T12:23:00Z">
          <w:pPr>
            <w:pStyle w:val="ListParagraph"/>
            <w:bidi/>
            <w:ind w:left="2880"/>
          </w:pPr>
        </w:pPrChange>
      </w:pPr>
      <w:r w:rsidRPr="00B81358">
        <w:rPr>
          <w:rFonts w:asciiTheme="minorBidi" w:hAnsiTheme="minorBidi" w:hint="eastAsia"/>
          <w:noProof/>
          <w:sz w:val="24"/>
          <w:szCs w:val="24"/>
          <w:rtl/>
          <w:rPrChange w:id="1081" w:author="Alon Levi" w:date="2021-11-11T12:19:00Z">
            <w:rPr>
              <w:rFonts w:hint="eastAsia"/>
              <w:noProof/>
              <w:rtl/>
            </w:rPr>
          </w:rPrChange>
        </w:rPr>
        <w:t>טלפון</w:t>
      </w:r>
      <w:r w:rsidRPr="00B81358">
        <w:rPr>
          <w:rFonts w:asciiTheme="minorBidi" w:hAnsiTheme="minorBidi"/>
          <w:noProof/>
          <w:sz w:val="24"/>
          <w:szCs w:val="24"/>
          <w:rtl/>
          <w:rPrChange w:id="1082" w:author="Alon Levi" w:date="2021-11-11T12:19:00Z">
            <w:rPr>
              <w:noProof/>
              <w:rtl/>
            </w:rPr>
          </w:rPrChange>
        </w:rPr>
        <w:t xml:space="preserve"> - 0506920029</w:t>
      </w:r>
      <w:del w:id="1083" w:author="Alon Levi" w:date="2021-11-11T12:19:00Z">
        <w:r w:rsidRPr="00B81358" w:rsidDel="00B81358">
          <w:rPr>
            <w:rFonts w:asciiTheme="minorBidi" w:hAnsiTheme="minorBidi"/>
            <w:noProof/>
            <w:sz w:val="24"/>
            <w:szCs w:val="24"/>
            <w:rtl/>
            <w:rPrChange w:id="1084" w:author="Alon Levi" w:date="2021-11-11T12:19:00Z">
              <w:rPr>
                <w:noProof/>
                <w:rtl/>
              </w:rPr>
            </w:rPrChange>
          </w:rPr>
          <w:br/>
        </w:r>
      </w:del>
      <w:r w:rsidRPr="00B81358">
        <w:rPr>
          <w:rFonts w:asciiTheme="minorBidi" w:hAnsiTheme="minorBidi"/>
          <w:noProof/>
          <w:sz w:val="24"/>
          <w:szCs w:val="24"/>
          <w:rtl/>
          <w:rPrChange w:id="1085" w:author="Alon Levi" w:date="2021-11-11T12:19:00Z">
            <w:rPr>
              <w:noProof/>
              <w:rtl/>
            </w:rPr>
          </w:rPrChange>
        </w:rPr>
        <w:br/>
      </w:r>
      <w:r w:rsidRPr="00B81358">
        <w:rPr>
          <w:rFonts w:asciiTheme="minorBidi" w:hAnsiTheme="minorBidi" w:hint="eastAsia"/>
          <w:noProof/>
          <w:sz w:val="24"/>
          <w:szCs w:val="24"/>
          <w:rtl/>
          <w:rPrChange w:id="1086" w:author="Alon Levi" w:date="2021-11-11T12:19:00Z">
            <w:rPr>
              <w:rFonts w:hint="eastAsia"/>
              <w:noProof/>
              <w:rtl/>
            </w:rPr>
          </w:rPrChange>
        </w:rPr>
        <w:t>אימייל</w:t>
      </w:r>
      <w:r w:rsidRPr="00B81358">
        <w:rPr>
          <w:rFonts w:asciiTheme="minorBidi" w:hAnsiTheme="minorBidi"/>
          <w:noProof/>
          <w:sz w:val="24"/>
          <w:szCs w:val="24"/>
          <w:rtl/>
          <w:rPrChange w:id="1087" w:author="Alon Levi" w:date="2021-11-11T12:19:00Z">
            <w:rPr>
              <w:noProof/>
              <w:rtl/>
            </w:rPr>
          </w:rPrChange>
        </w:rPr>
        <w:t xml:space="preserve"> - </w:t>
      </w:r>
      <w:r w:rsidR="00BD7573" w:rsidRPr="00B81358">
        <w:fldChar w:fldCharType="begin"/>
      </w:r>
      <w:r w:rsidR="00BD7573">
        <w:instrText xml:space="preserve"> HYPERLINK "mailto:rahamel@ac.sce.ac.il" </w:instrText>
      </w:r>
      <w:r w:rsidR="00BD7573" w:rsidRPr="00B81358">
        <w:fldChar w:fldCharType="separate"/>
      </w:r>
      <w:r w:rsidRPr="00B81358">
        <w:rPr>
          <w:rStyle w:val="Hyperlink"/>
          <w:rFonts w:asciiTheme="minorBidi" w:hAnsiTheme="minorBidi"/>
          <w:noProof/>
          <w:sz w:val="24"/>
          <w:szCs w:val="24"/>
        </w:rPr>
        <w:t>rahamel@ac.sce.ac.il</w:t>
      </w:r>
      <w:r w:rsidR="00BD7573" w:rsidRPr="00B81358">
        <w:rPr>
          <w:rStyle w:val="Hyperlink"/>
          <w:rFonts w:asciiTheme="minorBidi" w:hAnsiTheme="minorBidi"/>
          <w:noProof/>
          <w:sz w:val="24"/>
          <w:szCs w:val="24"/>
        </w:rPr>
        <w:fldChar w:fldCharType="end"/>
      </w:r>
      <w:r w:rsidRPr="00B81358">
        <w:rPr>
          <w:rFonts w:asciiTheme="minorBidi" w:hAnsiTheme="minorBidi"/>
          <w:noProof/>
          <w:sz w:val="24"/>
          <w:szCs w:val="24"/>
          <w:rPrChange w:id="1088" w:author="Alon Levi" w:date="2021-11-11T12:19:00Z">
            <w:rPr>
              <w:noProof/>
            </w:rPr>
          </w:rPrChange>
        </w:rPr>
        <w:t xml:space="preserve"> </w:t>
      </w:r>
    </w:p>
    <w:p w14:paraId="0F737DC3" w14:textId="77777777" w:rsidR="00DB1134" w:rsidRPr="003B1936" w:rsidRDefault="00B81358" w:rsidP="00DB1134">
      <w:pPr>
        <w:pStyle w:val="ListParagraph"/>
        <w:bidi/>
        <w:ind w:left="2040"/>
        <w:rPr>
          <w:ins w:id="1089" w:author="Alon Levi" w:date="2021-11-12T13:25:00Z"/>
          <w:rFonts w:asciiTheme="minorBidi" w:hAnsiTheme="minorBidi"/>
          <w:noProof/>
          <w:sz w:val="24"/>
          <w:szCs w:val="24"/>
        </w:rPr>
      </w:pPr>
      <w:ins w:id="1090" w:author="Alon Levi" w:date="2021-11-11T12:19:00Z">
        <w:r>
          <w:rPr>
            <w:rFonts w:asciiTheme="minorBidi" w:hAnsiTheme="minorBidi"/>
            <w:noProof/>
            <w:sz w:val="24"/>
            <w:szCs w:val="24"/>
            <w:rtl/>
          </w:rPr>
          <w:br/>
        </w:r>
        <w:r>
          <w:rPr>
            <w:rFonts w:asciiTheme="minorBidi" w:hAnsiTheme="minorBidi" w:hint="cs"/>
            <w:noProof/>
            <w:sz w:val="24"/>
            <w:szCs w:val="24"/>
            <w:rtl/>
          </w:rPr>
          <w:t>סטודנט להנדסת תכונה עם ידע בשפות התכנות:</w:t>
        </w:r>
        <w:r>
          <w:rPr>
            <w:rFonts w:asciiTheme="minorBidi" w:hAnsiTheme="minorBidi"/>
            <w:noProof/>
            <w:sz w:val="24"/>
            <w:szCs w:val="24"/>
            <w:rtl/>
          </w:rPr>
          <w:br/>
        </w:r>
      </w:ins>
    </w:p>
    <w:tbl>
      <w:tblPr>
        <w:tblStyle w:val="TableGrid"/>
        <w:bidiVisual/>
        <w:tblW w:w="0" w:type="auto"/>
        <w:tblInd w:w="2040" w:type="dxa"/>
        <w:tblLook w:val="04A0" w:firstRow="1" w:lastRow="0" w:firstColumn="1" w:lastColumn="0" w:noHBand="0" w:noVBand="1"/>
      </w:tblPr>
      <w:tblGrid>
        <w:gridCol w:w="817"/>
        <w:gridCol w:w="705"/>
        <w:gridCol w:w="1150"/>
        <w:gridCol w:w="883"/>
        <w:gridCol w:w="705"/>
        <w:gridCol w:w="478"/>
        <w:gridCol w:w="977"/>
        <w:gridCol w:w="1261"/>
      </w:tblGrid>
      <w:tr w:rsidR="00DB1134" w:rsidRPr="002E5938" w14:paraId="0F81ECDC" w14:textId="77777777" w:rsidTr="005F0C9C">
        <w:trPr>
          <w:ins w:id="1091" w:author="Alon Levi" w:date="2021-11-12T13:25:00Z"/>
        </w:trPr>
        <w:tc>
          <w:tcPr>
            <w:tcW w:w="1127" w:type="dxa"/>
          </w:tcPr>
          <w:p w14:paraId="5CAC66FF" w14:textId="77777777" w:rsidR="00DB1134" w:rsidRPr="005F0C9C" w:rsidRDefault="00DB1134" w:rsidP="005F0C9C">
            <w:pPr>
              <w:pStyle w:val="ListParagraph"/>
              <w:bidi/>
              <w:ind w:left="0"/>
              <w:jc w:val="center"/>
              <w:rPr>
                <w:ins w:id="1092" w:author="Alon Levi" w:date="2021-11-12T13:25:00Z"/>
                <w:rFonts w:asciiTheme="minorBidi" w:hAnsiTheme="minorBidi"/>
                <w:noProof/>
                <w:sz w:val="20"/>
                <w:szCs w:val="20"/>
                <w:rtl/>
              </w:rPr>
            </w:pPr>
            <w:ins w:id="1093" w:author="Alon Levi" w:date="2021-11-12T13:25:00Z">
              <w:r>
                <w:rPr>
                  <w:rFonts w:asciiTheme="minorBidi" w:hAnsiTheme="minorBidi"/>
                  <w:noProof/>
                  <w:sz w:val="20"/>
                  <w:szCs w:val="20"/>
                </w:rPr>
                <w:t>HTML</w:t>
              </w:r>
            </w:ins>
          </w:p>
        </w:tc>
        <w:tc>
          <w:tcPr>
            <w:tcW w:w="1127" w:type="dxa"/>
          </w:tcPr>
          <w:p w14:paraId="5CF83793" w14:textId="77777777" w:rsidR="00DB1134" w:rsidRPr="005F0C9C" w:rsidRDefault="00DB1134" w:rsidP="005F0C9C">
            <w:pPr>
              <w:pStyle w:val="ListParagraph"/>
              <w:bidi/>
              <w:ind w:left="0"/>
              <w:jc w:val="center"/>
              <w:rPr>
                <w:ins w:id="1094" w:author="Alon Levi" w:date="2021-11-12T13:25:00Z"/>
                <w:rFonts w:asciiTheme="minorBidi" w:hAnsiTheme="minorBidi"/>
                <w:noProof/>
                <w:sz w:val="20"/>
                <w:szCs w:val="20"/>
                <w:rtl/>
              </w:rPr>
            </w:pPr>
            <w:ins w:id="1095" w:author="Alon Levi" w:date="2021-11-12T13:25:00Z">
              <w:r>
                <w:rPr>
                  <w:rFonts w:asciiTheme="minorBidi" w:hAnsiTheme="minorBidi"/>
                  <w:noProof/>
                  <w:sz w:val="20"/>
                  <w:szCs w:val="20"/>
                </w:rPr>
                <w:t>CSS</w:t>
              </w:r>
            </w:ins>
          </w:p>
        </w:tc>
        <w:tc>
          <w:tcPr>
            <w:tcW w:w="1127" w:type="dxa"/>
          </w:tcPr>
          <w:p w14:paraId="3978F4AB" w14:textId="77777777" w:rsidR="00DB1134" w:rsidRPr="005F0C9C" w:rsidRDefault="00DB1134" w:rsidP="005F0C9C">
            <w:pPr>
              <w:pStyle w:val="ListParagraph"/>
              <w:bidi/>
              <w:ind w:left="0"/>
              <w:jc w:val="center"/>
              <w:rPr>
                <w:ins w:id="1096" w:author="Alon Levi" w:date="2021-11-12T13:25:00Z"/>
                <w:rFonts w:asciiTheme="minorBidi" w:hAnsiTheme="minorBidi"/>
                <w:noProof/>
                <w:sz w:val="20"/>
                <w:szCs w:val="20"/>
                <w:rtl/>
              </w:rPr>
            </w:pPr>
            <w:ins w:id="1097" w:author="Alon Levi" w:date="2021-11-12T13:25:00Z">
              <w:r>
                <w:rPr>
                  <w:rFonts w:asciiTheme="minorBidi" w:hAnsiTheme="minorBidi"/>
                  <w:noProof/>
                  <w:sz w:val="20"/>
                  <w:szCs w:val="20"/>
                </w:rPr>
                <w:t>JavaScript</w:t>
              </w:r>
            </w:ins>
          </w:p>
        </w:tc>
        <w:tc>
          <w:tcPr>
            <w:tcW w:w="1127" w:type="dxa"/>
          </w:tcPr>
          <w:p w14:paraId="704F1E08" w14:textId="77777777" w:rsidR="00DB1134" w:rsidRPr="005F0C9C" w:rsidRDefault="00DB1134" w:rsidP="005F0C9C">
            <w:pPr>
              <w:pStyle w:val="ListParagraph"/>
              <w:bidi/>
              <w:ind w:left="0"/>
              <w:jc w:val="center"/>
              <w:rPr>
                <w:ins w:id="1098" w:author="Alon Levi" w:date="2021-11-12T13:25:00Z"/>
                <w:rFonts w:asciiTheme="minorBidi" w:hAnsiTheme="minorBidi"/>
                <w:noProof/>
                <w:sz w:val="20"/>
                <w:szCs w:val="20"/>
                <w:rtl/>
              </w:rPr>
            </w:pPr>
            <w:ins w:id="1099" w:author="Alon Levi" w:date="2021-11-12T13:25:00Z">
              <w:r>
                <w:rPr>
                  <w:rFonts w:asciiTheme="minorBidi" w:hAnsiTheme="minorBidi"/>
                  <w:noProof/>
                  <w:sz w:val="20"/>
                  <w:szCs w:val="20"/>
                </w:rPr>
                <w:t>Python</w:t>
              </w:r>
            </w:ins>
          </w:p>
        </w:tc>
        <w:tc>
          <w:tcPr>
            <w:tcW w:w="1127" w:type="dxa"/>
          </w:tcPr>
          <w:p w14:paraId="264017E9" w14:textId="77777777" w:rsidR="00DB1134" w:rsidRPr="005F0C9C" w:rsidRDefault="00DB1134" w:rsidP="005F0C9C">
            <w:pPr>
              <w:pStyle w:val="ListParagraph"/>
              <w:bidi/>
              <w:ind w:left="0"/>
              <w:jc w:val="center"/>
              <w:rPr>
                <w:ins w:id="1100" w:author="Alon Levi" w:date="2021-11-12T13:25:00Z"/>
                <w:rFonts w:asciiTheme="minorBidi" w:hAnsiTheme="minorBidi"/>
                <w:noProof/>
                <w:sz w:val="20"/>
                <w:szCs w:val="20"/>
                <w:rtl/>
              </w:rPr>
            </w:pPr>
            <w:ins w:id="1101" w:author="Alon Levi" w:date="2021-11-12T13:25:00Z">
              <w:r>
                <w:rPr>
                  <w:rFonts w:asciiTheme="minorBidi" w:hAnsiTheme="minorBidi"/>
                  <w:noProof/>
                  <w:sz w:val="20"/>
                  <w:szCs w:val="20"/>
                </w:rPr>
                <w:t>CPP</w:t>
              </w:r>
            </w:ins>
          </w:p>
        </w:tc>
        <w:tc>
          <w:tcPr>
            <w:tcW w:w="1127" w:type="dxa"/>
          </w:tcPr>
          <w:p w14:paraId="03E21AFE" w14:textId="77777777" w:rsidR="00DB1134" w:rsidRPr="005F0C9C" w:rsidRDefault="00DB1134" w:rsidP="005F0C9C">
            <w:pPr>
              <w:pStyle w:val="ListParagraph"/>
              <w:bidi/>
              <w:ind w:left="0"/>
              <w:jc w:val="center"/>
              <w:rPr>
                <w:ins w:id="1102" w:author="Alon Levi" w:date="2021-11-12T13:25:00Z"/>
                <w:rFonts w:asciiTheme="minorBidi" w:hAnsiTheme="minorBidi"/>
                <w:noProof/>
                <w:sz w:val="20"/>
                <w:szCs w:val="20"/>
                <w:rtl/>
              </w:rPr>
            </w:pPr>
            <w:ins w:id="1103" w:author="Alon Levi" w:date="2021-11-12T13:25:00Z">
              <w:r>
                <w:rPr>
                  <w:rFonts w:asciiTheme="minorBidi" w:hAnsiTheme="minorBidi"/>
                  <w:noProof/>
                  <w:sz w:val="20"/>
                  <w:szCs w:val="20"/>
                </w:rPr>
                <w:t>C</w:t>
              </w:r>
            </w:ins>
          </w:p>
        </w:tc>
        <w:tc>
          <w:tcPr>
            <w:tcW w:w="1127" w:type="dxa"/>
          </w:tcPr>
          <w:p w14:paraId="1432317B" w14:textId="77777777" w:rsidR="00DB1134" w:rsidRPr="005F0C9C" w:rsidRDefault="00DB1134" w:rsidP="005F0C9C">
            <w:pPr>
              <w:pStyle w:val="ListParagraph"/>
              <w:bidi/>
              <w:ind w:left="0"/>
              <w:jc w:val="center"/>
              <w:rPr>
                <w:ins w:id="1104" w:author="Alon Levi" w:date="2021-11-12T13:25:00Z"/>
                <w:rFonts w:asciiTheme="minorBidi" w:hAnsiTheme="minorBidi"/>
                <w:noProof/>
                <w:sz w:val="20"/>
                <w:szCs w:val="20"/>
                <w:rtl/>
              </w:rPr>
            </w:pPr>
            <w:ins w:id="1105" w:author="Alon Levi" w:date="2021-11-12T13:25:00Z">
              <w:r>
                <w:rPr>
                  <w:rFonts w:asciiTheme="minorBidi" w:hAnsiTheme="minorBidi"/>
                  <w:noProof/>
                  <w:sz w:val="20"/>
                  <w:szCs w:val="20"/>
                </w:rPr>
                <w:t>X86asm</w:t>
              </w:r>
            </w:ins>
          </w:p>
        </w:tc>
        <w:tc>
          <w:tcPr>
            <w:tcW w:w="1127" w:type="dxa"/>
          </w:tcPr>
          <w:p w14:paraId="64A0FFCB" w14:textId="77777777" w:rsidR="00DB1134" w:rsidRPr="005F0C9C" w:rsidRDefault="00DB1134" w:rsidP="005F0C9C">
            <w:pPr>
              <w:pStyle w:val="ListParagraph"/>
              <w:bidi/>
              <w:ind w:left="0"/>
              <w:jc w:val="center"/>
              <w:rPr>
                <w:ins w:id="1106" w:author="Alon Levi" w:date="2021-11-12T13:25:00Z"/>
                <w:rFonts w:asciiTheme="minorBidi" w:hAnsiTheme="minorBidi"/>
                <w:noProof/>
                <w:sz w:val="20"/>
                <w:szCs w:val="20"/>
                <w:rtl/>
              </w:rPr>
            </w:pPr>
            <w:ins w:id="1107" w:author="Alon Levi" w:date="2021-11-12T13:25:00Z">
              <w:r>
                <w:rPr>
                  <w:rFonts w:asciiTheme="minorBidi" w:hAnsiTheme="minorBidi"/>
                  <w:noProof/>
                  <w:sz w:val="20"/>
                  <w:szCs w:val="20"/>
                </w:rPr>
                <w:t>Languages</w:t>
              </w:r>
            </w:ins>
          </w:p>
        </w:tc>
      </w:tr>
      <w:tr w:rsidR="00DB1134" w:rsidRPr="002E5938" w14:paraId="7BF47FA9" w14:textId="77777777" w:rsidTr="005F0C9C">
        <w:trPr>
          <w:ins w:id="1108" w:author="Alon Levi" w:date="2021-11-12T13:25:00Z"/>
        </w:trPr>
        <w:tc>
          <w:tcPr>
            <w:tcW w:w="1127" w:type="dxa"/>
          </w:tcPr>
          <w:p w14:paraId="06686CCC" w14:textId="77777777" w:rsidR="00DB1134" w:rsidRPr="005F0C9C" w:rsidRDefault="00DB1134" w:rsidP="005F0C9C">
            <w:pPr>
              <w:pStyle w:val="ListParagraph"/>
              <w:bidi/>
              <w:ind w:left="0"/>
              <w:jc w:val="center"/>
              <w:rPr>
                <w:ins w:id="1109" w:author="Alon Levi" w:date="2021-11-12T13:25:00Z"/>
                <w:rFonts w:asciiTheme="minorBidi" w:hAnsiTheme="minorBidi"/>
                <w:noProof/>
                <w:sz w:val="20"/>
                <w:szCs w:val="20"/>
                <w:rtl/>
              </w:rPr>
            </w:pPr>
            <w:ins w:id="1110" w:author="Alon Levi" w:date="2021-11-12T13:25:00Z">
              <w:r>
                <w:rPr>
                  <w:rFonts w:asciiTheme="minorBidi" w:hAnsiTheme="minorBidi"/>
                  <w:noProof/>
                  <w:sz w:val="20"/>
                  <w:szCs w:val="20"/>
                </w:rPr>
                <w:t>X</w:t>
              </w:r>
            </w:ins>
          </w:p>
        </w:tc>
        <w:tc>
          <w:tcPr>
            <w:tcW w:w="1127" w:type="dxa"/>
          </w:tcPr>
          <w:p w14:paraId="6F227C6A" w14:textId="77777777" w:rsidR="00DB1134" w:rsidRPr="005F0C9C" w:rsidRDefault="00DB1134" w:rsidP="005F0C9C">
            <w:pPr>
              <w:pStyle w:val="ListParagraph"/>
              <w:bidi/>
              <w:ind w:left="0"/>
              <w:jc w:val="center"/>
              <w:rPr>
                <w:ins w:id="1111" w:author="Alon Levi" w:date="2021-11-12T13:25:00Z"/>
                <w:rFonts w:asciiTheme="minorBidi" w:hAnsiTheme="minorBidi"/>
                <w:noProof/>
                <w:sz w:val="20"/>
                <w:szCs w:val="20"/>
                <w:rtl/>
              </w:rPr>
            </w:pPr>
            <w:ins w:id="1112" w:author="Alon Levi" w:date="2021-11-12T13:25:00Z">
              <w:r>
                <w:rPr>
                  <w:rFonts w:asciiTheme="minorBidi" w:hAnsiTheme="minorBidi"/>
                  <w:noProof/>
                  <w:sz w:val="20"/>
                  <w:szCs w:val="20"/>
                </w:rPr>
                <w:t>X</w:t>
              </w:r>
            </w:ins>
          </w:p>
        </w:tc>
        <w:tc>
          <w:tcPr>
            <w:tcW w:w="1127" w:type="dxa"/>
          </w:tcPr>
          <w:p w14:paraId="190BD217" w14:textId="77777777" w:rsidR="00DB1134" w:rsidRPr="005F0C9C" w:rsidRDefault="00DB1134" w:rsidP="005F0C9C">
            <w:pPr>
              <w:pStyle w:val="ListParagraph"/>
              <w:bidi/>
              <w:ind w:left="0"/>
              <w:jc w:val="center"/>
              <w:rPr>
                <w:ins w:id="1113" w:author="Alon Levi" w:date="2021-11-12T13:25:00Z"/>
                <w:rFonts w:asciiTheme="minorBidi" w:hAnsiTheme="minorBidi"/>
                <w:noProof/>
                <w:sz w:val="20"/>
                <w:szCs w:val="20"/>
                <w:rtl/>
              </w:rPr>
            </w:pPr>
            <w:ins w:id="1114" w:author="Alon Levi" w:date="2021-11-12T13:25:00Z">
              <w:r>
                <w:rPr>
                  <w:rFonts w:asciiTheme="minorBidi" w:hAnsiTheme="minorBidi"/>
                  <w:noProof/>
                  <w:sz w:val="20"/>
                  <w:szCs w:val="20"/>
                </w:rPr>
                <w:t>X</w:t>
              </w:r>
            </w:ins>
          </w:p>
        </w:tc>
        <w:tc>
          <w:tcPr>
            <w:tcW w:w="1127" w:type="dxa"/>
          </w:tcPr>
          <w:p w14:paraId="75877F43" w14:textId="77777777" w:rsidR="00DB1134" w:rsidRPr="005F0C9C" w:rsidRDefault="00DB1134" w:rsidP="005F0C9C">
            <w:pPr>
              <w:pStyle w:val="ListParagraph"/>
              <w:bidi/>
              <w:ind w:left="0"/>
              <w:jc w:val="center"/>
              <w:rPr>
                <w:ins w:id="1115" w:author="Alon Levi" w:date="2021-11-12T13:25:00Z"/>
                <w:rFonts w:asciiTheme="minorBidi" w:hAnsiTheme="minorBidi"/>
                <w:noProof/>
                <w:sz w:val="20"/>
                <w:szCs w:val="20"/>
                <w:rtl/>
              </w:rPr>
            </w:pPr>
            <w:ins w:id="1116" w:author="Alon Levi" w:date="2021-11-12T13:25:00Z">
              <w:r>
                <w:rPr>
                  <w:rFonts w:asciiTheme="minorBidi" w:hAnsiTheme="minorBidi"/>
                  <w:noProof/>
                  <w:sz w:val="20"/>
                  <w:szCs w:val="20"/>
                </w:rPr>
                <w:t>X</w:t>
              </w:r>
            </w:ins>
          </w:p>
        </w:tc>
        <w:tc>
          <w:tcPr>
            <w:tcW w:w="1127" w:type="dxa"/>
          </w:tcPr>
          <w:p w14:paraId="6A2A3568" w14:textId="77777777" w:rsidR="00DB1134" w:rsidRPr="005F0C9C" w:rsidRDefault="00DB1134" w:rsidP="005F0C9C">
            <w:pPr>
              <w:pStyle w:val="ListParagraph"/>
              <w:bidi/>
              <w:ind w:left="0"/>
              <w:jc w:val="center"/>
              <w:rPr>
                <w:ins w:id="1117" w:author="Alon Levi" w:date="2021-11-12T13:25:00Z"/>
                <w:rFonts w:asciiTheme="minorBidi" w:hAnsiTheme="minorBidi"/>
                <w:noProof/>
                <w:sz w:val="20"/>
                <w:szCs w:val="20"/>
                <w:rtl/>
              </w:rPr>
              <w:pPrChange w:id="1118" w:author="Alon Levi" w:date="2021-11-12T13:23:00Z">
                <w:pPr>
                  <w:pStyle w:val="ListParagraph"/>
                  <w:bidi/>
                  <w:ind w:left="0"/>
                </w:pPr>
              </w:pPrChange>
            </w:pPr>
          </w:p>
        </w:tc>
        <w:tc>
          <w:tcPr>
            <w:tcW w:w="1127" w:type="dxa"/>
          </w:tcPr>
          <w:p w14:paraId="704FD196" w14:textId="77777777" w:rsidR="00DB1134" w:rsidRPr="005F0C9C" w:rsidRDefault="00DB1134" w:rsidP="005F0C9C">
            <w:pPr>
              <w:pStyle w:val="ListParagraph"/>
              <w:bidi/>
              <w:ind w:left="0"/>
              <w:jc w:val="center"/>
              <w:rPr>
                <w:ins w:id="1119" w:author="Alon Levi" w:date="2021-11-12T13:25:00Z"/>
                <w:rFonts w:asciiTheme="minorBidi" w:hAnsiTheme="minorBidi"/>
                <w:noProof/>
                <w:sz w:val="20"/>
                <w:szCs w:val="20"/>
                <w:rtl/>
              </w:rPr>
              <w:pPrChange w:id="1120" w:author="Alon Levi" w:date="2021-11-12T13:23:00Z">
                <w:pPr>
                  <w:pStyle w:val="ListParagraph"/>
                  <w:bidi/>
                  <w:ind w:left="0"/>
                </w:pPr>
              </w:pPrChange>
            </w:pPr>
          </w:p>
        </w:tc>
        <w:tc>
          <w:tcPr>
            <w:tcW w:w="1127" w:type="dxa"/>
          </w:tcPr>
          <w:p w14:paraId="41285C88" w14:textId="2304C750" w:rsidR="00DB1134" w:rsidRPr="005F0C9C" w:rsidRDefault="00BC2BC8" w:rsidP="005F0C9C">
            <w:pPr>
              <w:pStyle w:val="ListParagraph"/>
              <w:bidi/>
              <w:ind w:left="0"/>
              <w:jc w:val="center"/>
              <w:rPr>
                <w:ins w:id="1121" w:author="Alon Levi" w:date="2021-11-12T13:25:00Z"/>
                <w:rFonts w:asciiTheme="minorBidi" w:hAnsiTheme="minorBidi"/>
                <w:noProof/>
                <w:sz w:val="20"/>
                <w:szCs w:val="20"/>
                <w:rtl/>
              </w:rPr>
              <w:pPrChange w:id="1122" w:author="Alon Levi" w:date="2021-11-12T13:23:00Z">
                <w:pPr>
                  <w:pStyle w:val="ListParagraph"/>
                  <w:bidi/>
                  <w:ind w:left="0"/>
                </w:pPr>
              </w:pPrChange>
            </w:pPr>
            <w:ins w:id="1123" w:author="Alon Levi" w:date="2021-11-12T13:26:00Z">
              <w:r>
                <w:rPr>
                  <w:rFonts w:asciiTheme="minorBidi" w:hAnsiTheme="minorBidi" w:hint="cs"/>
                  <w:noProof/>
                  <w:sz w:val="20"/>
                  <w:szCs w:val="20"/>
                </w:rPr>
                <w:t>X</w:t>
              </w:r>
            </w:ins>
          </w:p>
        </w:tc>
        <w:tc>
          <w:tcPr>
            <w:tcW w:w="1127" w:type="dxa"/>
          </w:tcPr>
          <w:p w14:paraId="44729CC1" w14:textId="77777777" w:rsidR="00DB1134" w:rsidRPr="005F0C9C" w:rsidRDefault="00DB1134" w:rsidP="005F0C9C">
            <w:pPr>
              <w:pStyle w:val="ListParagraph"/>
              <w:bidi/>
              <w:ind w:left="0"/>
              <w:jc w:val="center"/>
              <w:rPr>
                <w:ins w:id="1124" w:author="Alon Levi" w:date="2021-11-12T13:25:00Z"/>
                <w:rFonts w:asciiTheme="minorBidi" w:hAnsiTheme="minorBidi"/>
                <w:noProof/>
                <w:sz w:val="20"/>
                <w:szCs w:val="20"/>
                <w:rtl/>
              </w:rPr>
            </w:pPr>
            <w:ins w:id="1125" w:author="Alon Levi" w:date="2021-11-12T13:25:00Z">
              <w:r>
                <w:rPr>
                  <w:rFonts w:asciiTheme="minorBidi" w:hAnsiTheme="minorBidi"/>
                  <w:noProof/>
                  <w:sz w:val="20"/>
                  <w:szCs w:val="20"/>
                </w:rPr>
                <w:t>Basic</w:t>
              </w:r>
            </w:ins>
          </w:p>
        </w:tc>
      </w:tr>
      <w:tr w:rsidR="00DB1134" w:rsidRPr="002E5938" w14:paraId="742EC12B" w14:textId="77777777" w:rsidTr="005F0C9C">
        <w:trPr>
          <w:ins w:id="1126" w:author="Alon Levi" w:date="2021-11-12T13:25:00Z"/>
        </w:trPr>
        <w:tc>
          <w:tcPr>
            <w:tcW w:w="1127" w:type="dxa"/>
          </w:tcPr>
          <w:p w14:paraId="6DD277A5" w14:textId="77777777" w:rsidR="00DB1134" w:rsidRPr="005F0C9C" w:rsidRDefault="00DB1134" w:rsidP="005F0C9C">
            <w:pPr>
              <w:pStyle w:val="ListParagraph"/>
              <w:bidi/>
              <w:ind w:left="0"/>
              <w:jc w:val="center"/>
              <w:rPr>
                <w:ins w:id="1127" w:author="Alon Levi" w:date="2021-11-12T13:25:00Z"/>
                <w:rFonts w:asciiTheme="minorBidi" w:hAnsiTheme="minorBidi"/>
                <w:noProof/>
                <w:sz w:val="20"/>
                <w:szCs w:val="20"/>
                <w:rtl/>
              </w:rPr>
              <w:pPrChange w:id="1128" w:author="Alon Levi" w:date="2021-11-12T13:23:00Z">
                <w:pPr>
                  <w:pStyle w:val="ListParagraph"/>
                  <w:bidi/>
                  <w:ind w:left="0"/>
                </w:pPr>
              </w:pPrChange>
            </w:pPr>
          </w:p>
        </w:tc>
        <w:tc>
          <w:tcPr>
            <w:tcW w:w="1127" w:type="dxa"/>
          </w:tcPr>
          <w:p w14:paraId="3E44DB85" w14:textId="77777777" w:rsidR="00DB1134" w:rsidRPr="005F0C9C" w:rsidRDefault="00DB1134" w:rsidP="005F0C9C">
            <w:pPr>
              <w:pStyle w:val="ListParagraph"/>
              <w:bidi/>
              <w:ind w:left="0"/>
              <w:jc w:val="center"/>
              <w:rPr>
                <w:ins w:id="1129" w:author="Alon Levi" w:date="2021-11-12T13:25:00Z"/>
                <w:rFonts w:asciiTheme="minorBidi" w:hAnsiTheme="minorBidi"/>
                <w:noProof/>
                <w:sz w:val="20"/>
                <w:szCs w:val="20"/>
                <w:rtl/>
              </w:rPr>
              <w:pPrChange w:id="1130" w:author="Alon Levi" w:date="2021-11-12T13:23:00Z">
                <w:pPr>
                  <w:pStyle w:val="ListParagraph"/>
                  <w:bidi/>
                  <w:ind w:left="0"/>
                </w:pPr>
              </w:pPrChange>
            </w:pPr>
          </w:p>
        </w:tc>
        <w:tc>
          <w:tcPr>
            <w:tcW w:w="1127" w:type="dxa"/>
          </w:tcPr>
          <w:p w14:paraId="72A64A6A" w14:textId="77777777" w:rsidR="00DB1134" w:rsidRPr="005F0C9C" w:rsidRDefault="00DB1134" w:rsidP="005F0C9C">
            <w:pPr>
              <w:pStyle w:val="ListParagraph"/>
              <w:bidi/>
              <w:ind w:left="0"/>
              <w:jc w:val="center"/>
              <w:rPr>
                <w:ins w:id="1131" w:author="Alon Levi" w:date="2021-11-12T13:25:00Z"/>
                <w:rFonts w:asciiTheme="minorBidi" w:hAnsiTheme="minorBidi"/>
                <w:noProof/>
                <w:sz w:val="20"/>
                <w:szCs w:val="20"/>
                <w:rtl/>
              </w:rPr>
              <w:pPrChange w:id="1132" w:author="Alon Levi" w:date="2021-11-12T13:23:00Z">
                <w:pPr>
                  <w:pStyle w:val="ListParagraph"/>
                  <w:bidi/>
                  <w:ind w:left="0"/>
                </w:pPr>
              </w:pPrChange>
            </w:pPr>
          </w:p>
        </w:tc>
        <w:tc>
          <w:tcPr>
            <w:tcW w:w="1127" w:type="dxa"/>
          </w:tcPr>
          <w:p w14:paraId="7081C130" w14:textId="77777777" w:rsidR="00DB1134" w:rsidRPr="005F0C9C" w:rsidRDefault="00DB1134" w:rsidP="005F0C9C">
            <w:pPr>
              <w:pStyle w:val="ListParagraph"/>
              <w:bidi/>
              <w:ind w:left="0"/>
              <w:jc w:val="center"/>
              <w:rPr>
                <w:ins w:id="1133" w:author="Alon Levi" w:date="2021-11-12T13:25:00Z"/>
                <w:rFonts w:asciiTheme="minorBidi" w:hAnsiTheme="minorBidi"/>
                <w:noProof/>
                <w:sz w:val="20"/>
                <w:szCs w:val="20"/>
                <w:rtl/>
              </w:rPr>
              <w:pPrChange w:id="1134" w:author="Alon Levi" w:date="2021-11-12T13:23:00Z">
                <w:pPr>
                  <w:pStyle w:val="ListParagraph"/>
                  <w:bidi/>
                  <w:ind w:left="0"/>
                </w:pPr>
              </w:pPrChange>
            </w:pPr>
          </w:p>
        </w:tc>
        <w:tc>
          <w:tcPr>
            <w:tcW w:w="1127" w:type="dxa"/>
          </w:tcPr>
          <w:p w14:paraId="3CDD31DE" w14:textId="77777777" w:rsidR="00DB1134" w:rsidRPr="005F0C9C" w:rsidRDefault="00DB1134" w:rsidP="005F0C9C">
            <w:pPr>
              <w:pStyle w:val="ListParagraph"/>
              <w:bidi/>
              <w:ind w:left="0"/>
              <w:jc w:val="center"/>
              <w:rPr>
                <w:ins w:id="1135" w:author="Alon Levi" w:date="2021-11-12T13:25:00Z"/>
                <w:rFonts w:asciiTheme="minorBidi" w:hAnsiTheme="minorBidi"/>
                <w:noProof/>
                <w:sz w:val="20"/>
                <w:szCs w:val="20"/>
                <w:rtl/>
              </w:rPr>
            </w:pPr>
            <w:ins w:id="1136" w:author="Alon Levi" w:date="2021-11-12T13:25:00Z">
              <w:r>
                <w:rPr>
                  <w:rFonts w:asciiTheme="minorBidi" w:hAnsiTheme="minorBidi"/>
                  <w:noProof/>
                  <w:sz w:val="20"/>
                  <w:szCs w:val="20"/>
                </w:rPr>
                <w:t>X</w:t>
              </w:r>
            </w:ins>
          </w:p>
        </w:tc>
        <w:tc>
          <w:tcPr>
            <w:tcW w:w="1127" w:type="dxa"/>
          </w:tcPr>
          <w:p w14:paraId="0CCEECFD" w14:textId="77777777" w:rsidR="00DB1134" w:rsidRPr="005F0C9C" w:rsidRDefault="00DB1134" w:rsidP="005F0C9C">
            <w:pPr>
              <w:pStyle w:val="ListParagraph"/>
              <w:bidi/>
              <w:ind w:left="0"/>
              <w:jc w:val="center"/>
              <w:rPr>
                <w:ins w:id="1137" w:author="Alon Levi" w:date="2021-11-12T13:25:00Z"/>
                <w:rFonts w:asciiTheme="minorBidi" w:hAnsiTheme="minorBidi"/>
                <w:noProof/>
                <w:sz w:val="20"/>
                <w:szCs w:val="20"/>
                <w:rtl/>
              </w:rPr>
            </w:pPr>
            <w:ins w:id="1138" w:author="Alon Levi" w:date="2021-11-12T13:25:00Z">
              <w:r>
                <w:rPr>
                  <w:rFonts w:asciiTheme="minorBidi" w:hAnsiTheme="minorBidi"/>
                  <w:noProof/>
                  <w:sz w:val="20"/>
                  <w:szCs w:val="20"/>
                </w:rPr>
                <w:t>X</w:t>
              </w:r>
            </w:ins>
          </w:p>
        </w:tc>
        <w:tc>
          <w:tcPr>
            <w:tcW w:w="1127" w:type="dxa"/>
          </w:tcPr>
          <w:p w14:paraId="7966697E" w14:textId="4880BFE8" w:rsidR="00DB1134" w:rsidRPr="005F0C9C" w:rsidRDefault="00DB1134" w:rsidP="005F0C9C">
            <w:pPr>
              <w:pStyle w:val="ListParagraph"/>
              <w:bidi/>
              <w:ind w:left="0"/>
              <w:jc w:val="center"/>
              <w:rPr>
                <w:ins w:id="1139" w:author="Alon Levi" w:date="2021-11-12T13:25:00Z"/>
                <w:rFonts w:asciiTheme="minorBidi" w:hAnsiTheme="minorBidi"/>
                <w:noProof/>
                <w:sz w:val="20"/>
                <w:szCs w:val="20"/>
                <w:rtl/>
              </w:rPr>
            </w:pPr>
          </w:p>
        </w:tc>
        <w:tc>
          <w:tcPr>
            <w:tcW w:w="1127" w:type="dxa"/>
          </w:tcPr>
          <w:p w14:paraId="68EA00D4" w14:textId="77777777" w:rsidR="00DB1134" w:rsidRPr="005F0C9C" w:rsidRDefault="00DB1134" w:rsidP="005F0C9C">
            <w:pPr>
              <w:pStyle w:val="ListParagraph"/>
              <w:bidi/>
              <w:ind w:left="0"/>
              <w:jc w:val="center"/>
              <w:rPr>
                <w:ins w:id="1140" w:author="Alon Levi" w:date="2021-11-12T13:25:00Z"/>
                <w:rFonts w:asciiTheme="minorBidi" w:hAnsiTheme="minorBidi"/>
                <w:noProof/>
                <w:sz w:val="20"/>
                <w:szCs w:val="20"/>
                <w:rtl/>
              </w:rPr>
            </w:pPr>
            <w:ins w:id="1141" w:author="Alon Levi" w:date="2021-11-12T13:25:00Z">
              <w:r>
                <w:rPr>
                  <w:rFonts w:asciiTheme="minorBidi" w:hAnsiTheme="minorBidi"/>
                  <w:noProof/>
                  <w:sz w:val="20"/>
                  <w:szCs w:val="20"/>
                </w:rPr>
                <w:t>Intermidiate</w:t>
              </w:r>
            </w:ins>
          </w:p>
        </w:tc>
      </w:tr>
      <w:tr w:rsidR="00DB1134" w:rsidRPr="002E5938" w14:paraId="7918BF58" w14:textId="77777777" w:rsidTr="005F0C9C">
        <w:trPr>
          <w:ins w:id="1142" w:author="Alon Levi" w:date="2021-11-12T13:25:00Z"/>
        </w:trPr>
        <w:tc>
          <w:tcPr>
            <w:tcW w:w="1127" w:type="dxa"/>
          </w:tcPr>
          <w:p w14:paraId="40B58E00" w14:textId="77777777" w:rsidR="00DB1134" w:rsidRPr="005F0C9C" w:rsidRDefault="00DB1134" w:rsidP="005F0C9C">
            <w:pPr>
              <w:pStyle w:val="ListParagraph"/>
              <w:bidi/>
              <w:ind w:left="0"/>
              <w:jc w:val="center"/>
              <w:rPr>
                <w:ins w:id="1143" w:author="Alon Levi" w:date="2021-11-12T13:25:00Z"/>
                <w:rFonts w:asciiTheme="minorBidi" w:hAnsiTheme="minorBidi"/>
                <w:noProof/>
                <w:sz w:val="20"/>
                <w:szCs w:val="20"/>
                <w:rtl/>
              </w:rPr>
              <w:pPrChange w:id="1144" w:author="Alon Levi" w:date="2021-11-12T13:23:00Z">
                <w:pPr>
                  <w:pStyle w:val="ListParagraph"/>
                  <w:bidi/>
                  <w:ind w:left="0"/>
                </w:pPr>
              </w:pPrChange>
            </w:pPr>
          </w:p>
        </w:tc>
        <w:tc>
          <w:tcPr>
            <w:tcW w:w="1127" w:type="dxa"/>
          </w:tcPr>
          <w:p w14:paraId="101567C0" w14:textId="77777777" w:rsidR="00DB1134" w:rsidRPr="005F0C9C" w:rsidRDefault="00DB1134" w:rsidP="005F0C9C">
            <w:pPr>
              <w:pStyle w:val="ListParagraph"/>
              <w:bidi/>
              <w:ind w:left="0"/>
              <w:jc w:val="center"/>
              <w:rPr>
                <w:ins w:id="1145" w:author="Alon Levi" w:date="2021-11-12T13:25:00Z"/>
                <w:rFonts w:asciiTheme="minorBidi" w:hAnsiTheme="minorBidi"/>
                <w:noProof/>
                <w:sz w:val="20"/>
                <w:szCs w:val="20"/>
                <w:rtl/>
              </w:rPr>
              <w:pPrChange w:id="1146" w:author="Alon Levi" w:date="2021-11-12T13:23:00Z">
                <w:pPr>
                  <w:pStyle w:val="ListParagraph"/>
                  <w:bidi/>
                  <w:ind w:left="0"/>
                </w:pPr>
              </w:pPrChange>
            </w:pPr>
          </w:p>
        </w:tc>
        <w:tc>
          <w:tcPr>
            <w:tcW w:w="1127" w:type="dxa"/>
          </w:tcPr>
          <w:p w14:paraId="2039EABF" w14:textId="77777777" w:rsidR="00DB1134" w:rsidRPr="005F0C9C" w:rsidRDefault="00DB1134" w:rsidP="005F0C9C">
            <w:pPr>
              <w:pStyle w:val="ListParagraph"/>
              <w:bidi/>
              <w:ind w:left="0"/>
              <w:jc w:val="center"/>
              <w:rPr>
                <w:ins w:id="1147" w:author="Alon Levi" w:date="2021-11-12T13:25:00Z"/>
                <w:rFonts w:asciiTheme="minorBidi" w:hAnsiTheme="minorBidi"/>
                <w:noProof/>
                <w:sz w:val="20"/>
                <w:szCs w:val="20"/>
                <w:rtl/>
              </w:rPr>
              <w:pPrChange w:id="1148" w:author="Alon Levi" w:date="2021-11-12T13:23:00Z">
                <w:pPr>
                  <w:pStyle w:val="ListParagraph"/>
                  <w:bidi/>
                  <w:ind w:left="0"/>
                </w:pPr>
              </w:pPrChange>
            </w:pPr>
          </w:p>
        </w:tc>
        <w:tc>
          <w:tcPr>
            <w:tcW w:w="1127" w:type="dxa"/>
          </w:tcPr>
          <w:p w14:paraId="68EF6B7D" w14:textId="77777777" w:rsidR="00DB1134" w:rsidRPr="005F0C9C" w:rsidRDefault="00DB1134" w:rsidP="005F0C9C">
            <w:pPr>
              <w:pStyle w:val="ListParagraph"/>
              <w:bidi/>
              <w:ind w:left="0"/>
              <w:jc w:val="center"/>
              <w:rPr>
                <w:ins w:id="1149" w:author="Alon Levi" w:date="2021-11-12T13:25:00Z"/>
                <w:rFonts w:asciiTheme="minorBidi" w:hAnsiTheme="minorBidi"/>
                <w:noProof/>
                <w:sz w:val="20"/>
                <w:szCs w:val="20"/>
                <w:rtl/>
              </w:rPr>
              <w:pPrChange w:id="1150" w:author="Alon Levi" w:date="2021-11-12T13:23:00Z">
                <w:pPr>
                  <w:pStyle w:val="ListParagraph"/>
                  <w:bidi/>
                  <w:ind w:left="0"/>
                </w:pPr>
              </w:pPrChange>
            </w:pPr>
          </w:p>
        </w:tc>
        <w:tc>
          <w:tcPr>
            <w:tcW w:w="1127" w:type="dxa"/>
          </w:tcPr>
          <w:p w14:paraId="43FB8CE7" w14:textId="77777777" w:rsidR="00DB1134" w:rsidRPr="005F0C9C" w:rsidRDefault="00DB1134" w:rsidP="005F0C9C">
            <w:pPr>
              <w:pStyle w:val="ListParagraph"/>
              <w:bidi/>
              <w:ind w:left="0"/>
              <w:jc w:val="center"/>
              <w:rPr>
                <w:ins w:id="1151" w:author="Alon Levi" w:date="2021-11-12T13:25:00Z"/>
                <w:rFonts w:asciiTheme="minorBidi" w:hAnsiTheme="minorBidi"/>
                <w:noProof/>
                <w:sz w:val="20"/>
                <w:szCs w:val="20"/>
                <w:rtl/>
              </w:rPr>
              <w:pPrChange w:id="1152" w:author="Alon Levi" w:date="2021-11-12T13:23:00Z">
                <w:pPr>
                  <w:pStyle w:val="ListParagraph"/>
                  <w:bidi/>
                  <w:ind w:left="0"/>
                </w:pPr>
              </w:pPrChange>
            </w:pPr>
          </w:p>
        </w:tc>
        <w:tc>
          <w:tcPr>
            <w:tcW w:w="1127" w:type="dxa"/>
          </w:tcPr>
          <w:p w14:paraId="24594260" w14:textId="77777777" w:rsidR="00DB1134" w:rsidRPr="005F0C9C" w:rsidRDefault="00DB1134" w:rsidP="005F0C9C">
            <w:pPr>
              <w:pStyle w:val="ListParagraph"/>
              <w:bidi/>
              <w:ind w:left="0"/>
              <w:jc w:val="center"/>
              <w:rPr>
                <w:ins w:id="1153" w:author="Alon Levi" w:date="2021-11-12T13:25:00Z"/>
                <w:rFonts w:asciiTheme="minorBidi" w:hAnsiTheme="minorBidi"/>
                <w:noProof/>
                <w:sz w:val="20"/>
                <w:szCs w:val="20"/>
                <w:rtl/>
              </w:rPr>
              <w:pPrChange w:id="1154" w:author="Alon Levi" w:date="2021-11-12T13:23:00Z">
                <w:pPr>
                  <w:pStyle w:val="ListParagraph"/>
                  <w:bidi/>
                  <w:ind w:left="0"/>
                </w:pPr>
              </w:pPrChange>
            </w:pPr>
          </w:p>
        </w:tc>
        <w:tc>
          <w:tcPr>
            <w:tcW w:w="1127" w:type="dxa"/>
          </w:tcPr>
          <w:p w14:paraId="0F542928" w14:textId="77777777" w:rsidR="00DB1134" w:rsidRPr="005F0C9C" w:rsidRDefault="00DB1134" w:rsidP="005F0C9C">
            <w:pPr>
              <w:pStyle w:val="ListParagraph"/>
              <w:bidi/>
              <w:ind w:left="0"/>
              <w:jc w:val="center"/>
              <w:rPr>
                <w:ins w:id="1155" w:author="Alon Levi" w:date="2021-11-12T13:25:00Z"/>
                <w:rFonts w:asciiTheme="minorBidi" w:hAnsiTheme="minorBidi"/>
                <w:noProof/>
                <w:sz w:val="20"/>
                <w:szCs w:val="20"/>
                <w:rtl/>
              </w:rPr>
              <w:pPrChange w:id="1156" w:author="Alon Levi" w:date="2021-11-12T13:23:00Z">
                <w:pPr>
                  <w:pStyle w:val="ListParagraph"/>
                  <w:bidi/>
                  <w:ind w:left="0"/>
                </w:pPr>
              </w:pPrChange>
            </w:pPr>
          </w:p>
        </w:tc>
        <w:tc>
          <w:tcPr>
            <w:tcW w:w="1127" w:type="dxa"/>
          </w:tcPr>
          <w:p w14:paraId="2ABB9390" w14:textId="77777777" w:rsidR="00DB1134" w:rsidRPr="005F0C9C" w:rsidRDefault="00DB1134" w:rsidP="005F0C9C">
            <w:pPr>
              <w:pStyle w:val="ListParagraph"/>
              <w:bidi/>
              <w:ind w:left="0"/>
              <w:jc w:val="center"/>
              <w:rPr>
                <w:ins w:id="1157" w:author="Alon Levi" w:date="2021-11-12T13:25:00Z"/>
                <w:rFonts w:asciiTheme="minorBidi" w:hAnsiTheme="minorBidi"/>
                <w:noProof/>
                <w:sz w:val="20"/>
                <w:szCs w:val="20"/>
                <w:rtl/>
              </w:rPr>
            </w:pPr>
            <w:ins w:id="1158" w:author="Alon Levi" w:date="2021-11-12T13:25:00Z">
              <w:r>
                <w:rPr>
                  <w:rFonts w:asciiTheme="minorBidi" w:hAnsiTheme="minorBidi"/>
                  <w:noProof/>
                  <w:sz w:val="20"/>
                  <w:szCs w:val="20"/>
                </w:rPr>
                <w:t>Advanced</w:t>
              </w:r>
            </w:ins>
          </w:p>
        </w:tc>
      </w:tr>
    </w:tbl>
    <w:p w14:paraId="4EB9D975" w14:textId="27CD70F7" w:rsidR="00B81358" w:rsidRPr="003B1936" w:rsidRDefault="00B81358" w:rsidP="00DB1134">
      <w:pPr>
        <w:pStyle w:val="ListParagraph"/>
        <w:bidi/>
        <w:ind w:left="2040"/>
        <w:rPr>
          <w:ins w:id="1159" w:author="Alon Levi" w:date="2021-11-11T12:19:00Z"/>
          <w:rFonts w:asciiTheme="minorBidi" w:hAnsiTheme="minorBidi"/>
          <w:noProof/>
          <w:sz w:val="24"/>
          <w:szCs w:val="24"/>
        </w:rPr>
      </w:pPr>
    </w:p>
    <w:p w14:paraId="0C5865A8" w14:textId="77777777" w:rsidR="00B81358" w:rsidRPr="00B81358" w:rsidRDefault="00B81358" w:rsidP="00B81358">
      <w:pPr>
        <w:pStyle w:val="ListParagraph"/>
        <w:bidi/>
        <w:ind w:left="2880"/>
        <w:rPr>
          <w:rFonts w:asciiTheme="minorBidi" w:hAnsiTheme="minorBidi"/>
          <w:noProof/>
          <w:sz w:val="24"/>
          <w:szCs w:val="24"/>
        </w:rPr>
      </w:pPr>
    </w:p>
    <w:p w14:paraId="4DCD9082" w14:textId="7141D2AC" w:rsidR="009B03DF" w:rsidRDefault="009B03DF" w:rsidP="009B03DF">
      <w:pPr>
        <w:pStyle w:val="ListParagraph"/>
        <w:bidi/>
        <w:ind w:left="2880"/>
        <w:rPr>
          <w:rFonts w:asciiTheme="minorBidi" w:hAnsiTheme="minorBidi"/>
          <w:noProof/>
          <w:sz w:val="24"/>
          <w:szCs w:val="24"/>
          <w:rtl/>
        </w:rPr>
      </w:pPr>
    </w:p>
    <w:p w14:paraId="39A5AA94" w14:textId="2B9593F6" w:rsidR="00D72C45" w:rsidRPr="00D72C45" w:rsidRDefault="006F0767">
      <w:pPr>
        <w:pStyle w:val="ListParagraph"/>
        <w:bidi/>
        <w:ind w:left="2040"/>
        <w:rPr>
          <w:ins w:id="1160" w:author="Alon Levi" w:date="2021-11-11T12:20:00Z"/>
          <w:rFonts w:asciiTheme="minorBidi" w:hAnsiTheme="minorBidi"/>
          <w:noProof/>
          <w:sz w:val="24"/>
          <w:szCs w:val="24"/>
          <w:rPrChange w:id="1161" w:author="Alon Levi" w:date="2021-11-11T12:20:00Z">
            <w:rPr>
              <w:ins w:id="1162" w:author="Alon Levi" w:date="2021-11-11T12:20:00Z"/>
              <w:noProof/>
            </w:rPr>
          </w:rPrChange>
        </w:rPr>
        <w:pPrChange w:id="1163" w:author="Alon Levi" w:date="2021-11-11T12:23:00Z">
          <w:pPr>
            <w:pStyle w:val="ListParagraph"/>
            <w:bidi/>
            <w:ind w:left="2880"/>
          </w:pPr>
        </w:pPrChange>
      </w:pPr>
      <w:del w:id="1164" w:author="Alon Levi" w:date="2021-11-11T12:18:00Z">
        <w:r w:rsidRPr="003B1936" w:rsidDel="003B1936">
          <w:rPr>
            <w:rFonts w:asciiTheme="minorBidi" w:hAnsiTheme="minorBidi"/>
            <w:noProof/>
            <w:sz w:val="24"/>
            <w:szCs w:val="24"/>
            <w:rtl/>
            <w:rPrChange w:id="1165" w:author="Alon Levi" w:date="2021-11-11T12:18:00Z">
              <w:rPr>
                <w:noProof/>
                <w:rtl/>
              </w:rPr>
            </w:rPrChange>
          </w:rPr>
          <w:tab/>
        </w:r>
        <w:r w:rsidRPr="003B1936" w:rsidDel="003B1936">
          <w:rPr>
            <w:rFonts w:asciiTheme="minorBidi" w:hAnsiTheme="minorBidi"/>
            <w:noProof/>
            <w:sz w:val="24"/>
            <w:szCs w:val="24"/>
            <w:rtl/>
            <w:rPrChange w:id="1166" w:author="Alon Levi" w:date="2021-11-11T12:18:00Z">
              <w:rPr>
                <w:noProof/>
                <w:rtl/>
              </w:rPr>
            </w:rPrChange>
          </w:rPr>
          <w:tab/>
        </w:r>
      </w:del>
      <w:ins w:id="1167" w:author="Alon Levi" w:date="2021-11-11T12:18:00Z">
        <w:r w:rsidR="003B1936">
          <w:rPr>
            <w:rFonts w:asciiTheme="minorBidi" w:hAnsiTheme="minorBidi" w:hint="cs"/>
            <w:noProof/>
            <w:sz w:val="24"/>
            <w:szCs w:val="24"/>
            <w:rtl/>
          </w:rPr>
          <w:t xml:space="preserve">תפקיד </w:t>
        </w:r>
        <w:r w:rsidR="003B1936">
          <w:rPr>
            <w:rFonts w:asciiTheme="minorBidi" w:hAnsiTheme="minorBidi"/>
            <w:noProof/>
            <w:sz w:val="24"/>
            <w:szCs w:val="24"/>
            <w:rtl/>
          </w:rPr>
          <w:t>–</w:t>
        </w:r>
        <w:r w:rsidR="003B1936">
          <w:rPr>
            <w:rFonts w:asciiTheme="minorBidi" w:hAnsiTheme="minorBidi" w:hint="cs"/>
            <w:noProof/>
            <w:sz w:val="24"/>
            <w:szCs w:val="24"/>
            <w:rtl/>
          </w:rPr>
          <w:t xml:space="preserve"> איש תכן</w:t>
        </w:r>
      </w:ins>
      <w:ins w:id="1168" w:author="Alon Levi" w:date="2021-11-11T12:19:00Z">
        <w:r w:rsidR="00D72C45">
          <w:rPr>
            <w:rFonts w:asciiTheme="minorBidi" w:hAnsiTheme="minorBidi"/>
            <w:noProof/>
            <w:sz w:val="24"/>
            <w:szCs w:val="24"/>
            <w:rtl/>
          </w:rPr>
          <w:br/>
        </w:r>
      </w:ins>
      <w:ins w:id="1169" w:author="Alon Levi" w:date="2021-11-11T12:20:00Z">
        <w:r w:rsidR="00D72C45">
          <w:rPr>
            <w:rFonts w:asciiTheme="minorBidi" w:hAnsiTheme="minorBidi"/>
            <w:noProof/>
            <w:sz w:val="24"/>
            <w:szCs w:val="24"/>
            <w:rtl/>
          </w:rPr>
          <w:br/>
        </w:r>
        <w:r w:rsidR="00D72C45">
          <w:rPr>
            <w:rFonts w:asciiTheme="minorBidi" w:hAnsiTheme="minorBidi" w:hint="cs"/>
            <w:noProof/>
            <w:sz w:val="24"/>
            <w:szCs w:val="24"/>
            <w:rtl/>
          </w:rPr>
          <w:t xml:space="preserve">שם - </w:t>
        </w:r>
        <w:r w:rsidR="00D72C45" w:rsidRPr="0093158A">
          <w:rPr>
            <w:rFonts w:hint="cs"/>
            <w:sz w:val="24"/>
            <w:szCs w:val="24"/>
            <w:rtl/>
          </w:rPr>
          <w:t>עמית יושקוביץ</w:t>
        </w:r>
        <w:r w:rsidR="00D72C45">
          <w:rPr>
            <w:rFonts w:hint="cs"/>
            <w:sz w:val="24"/>
            <w:szCs w:val="24"/>
            <w:rtl/>
          </w:rPr>
          <w:t>'</w:t>
        </w:r>
        <w:r w:rsidR="00D72C45">
          <w:rPr>
            <w:rFonts w:asciiTheme="minorBidi" w:hAnsiTheme="minorBidi"/>
            <w:noProof/>
            <w:sz w:val="24"/>
            <w:szCs w:val="24"/>
            <w:rtl/>
          </w:rPr>
          <w:br/>
        </w:r>
        <w:r w:rsidR="00D72C45" w:rsidRPr="00D72C45">
          <w:rPr>
            <w:rFonts w:asciiTheme="minorBidi" w:hAnsiTheme="minorBidi" w:hint="eastAsia"/>
            <w:noProof/>
            <w:sz w:val="24"/>
            <w:szCs w:val="24"/>
            <w:rtl/>
            <w:rPrChange w:id="1170" w:author="Alon Levi" w:date="2021-11-11T12:20:00Z">
              <w:rPr>
                <w:rFonts w:hint="eastAsia"/>
                <w:noProof/>
                <w:rtl/>
              </w:rPr>
            </w:rPrChange>
          </w:rPr>
          <w:t>טלפון</w:t>
        </w:r>
        <w:r w:rsidR="00D72C45" w:rsidRPr="00D72C45">
          <w:rPr>
            <w:rFonts w:asciiTheme="minorBidi" w:hAnsiTheme="minorBidi"/>
            <w:noProof/>
            <w:sz w:val="24"/>
            <w:szCs w:val="24"/>
            <w:rtl/>
            <w:rPrChange w:id="1171" w:author="Alon Levi" w:date="2021-11-11T12:20:00Z">
              <w:rPr>
                <w:noProof/>
                <w:rtl/>
              </w:rPr>
            </w:rPrChange>
          </w:rPr>
          <w:t xml:space="preserve"> - </w:t>
        </w:r>
        <w:r w:rsidR="00D72C45" w:rsidRPr="00D72C45">
          <w:rPr>
            <w:rFonts w:asciiTheme="minorBidi" w:hAnsiTheme="minorBidi"/>
            <w:noProof/>
            <w:sz w:val="24"/>
            <w:szCs w:val="24"/>
            <w:rPrChange w:id="1172" w:author="Alon Levi" w:date="2021-11-11T12:20:00Z">
              <w:rPr>
                <w:noProof/>
              </w:rPr>
            </w:rPrChange>
          </w:rPr>
          <w:t>0544942328</w:t>
        </w:r>
        <w:r w:rsidR="00D72C45" w:rsidRPr="00D72C45">
          <w:rPr>
            <w:rFonts w:asciiTheme="minorBidi" w:hAnsiTheme="minorBidi"/>
            <w:noProof/>
            <w:sz w:val="24"/>
            <w:szCs w:val="24"/>
            <w:rtl/>
            <w:rPrChange w:id="1173" w:author="Alon Levi" w:date="2021-11-11T12:20:00Z">
              <w:rPr>
                <w:noProof/>
                <w:rtl/>
              </w:rPr>
            </w:rPrChange>
          </w:rPr>
          <w:br/>
        </w:r>
        <w:r w:rsidR="00D72C45" w:rsidRPr="00D72C45">
          <w:rPr>
            <w:rFonts w:asciiTheme="minorBidi" w:hAnsiTheme="minorBidi" w:hint="eastAsia"/>
            <w:noProof/>
            <w:sz w:val="24"/>
            <w:szCs w:val="24"/>
            <w:rtl/>
            <w:rPrChange w:id="1174" w:author="Alon Levi" w:date="2021-11-11T12:20:00Z">
              <w:rPr>
                <w:rFonts w:hint="eastAsia"/>
                <w:noProof/>
                <w:rtl/>
              </w:rPr>
            </w:rPrChange>
          </w:rPr>
          <w:t>אימייל</w:t>
        </w:r>
        <w:r w:rsidR="00D72C45" w:rsidRPr="00D72C45">
          <w:rPr>
            <w:rFonts w:asciiTheme="minorBidi" w:hAnsiTheme="minorBidi"/>
            <w:noProof/>
            <w:sz w:val="24"/>
            <w:szCs w:val="24"/>
            <w:rtl/>
            <w:rPrChange w:id="1175" w:author="Alon Levi" w:date="2021-11-11T12:20:00Z">
              <w:rPr>
                <w:noProof/>
                <w:rtl/>
              </w:rPr>
            </w:rPrChange>
          </w:rPr>
          <w:t xml:space="preserve"> – </w:t>
        </w:r>
        <w:r w:rsidR="00D72C45" w:rsidRPr="00D72C45">
          <w:fldChar w:fldCharType="begin"/>
        </w:r>
        <w:r w:rsidR="00D72C45">
          <w:instrText xml:space="preserve"> HYPERLINK "mailto:amityyu@ac.sce.ac.il" </w:instrText>
        </w:r>
        <w:r w:rsidR="00D72C45" w:rsidRPr="00D72C45">
          <w:fldChar w:fldCharType="separate"/>
        </w:r>
        <w:r w:rsidR="00D72C45" w:rsidRPr="00D72C45">
          <w:rPr>
            <w:rStyle w:val="Hyperlink"/>
            <w:rFonts w:asciiTheme="minorBidi" w:hAnsiTheme="minorBidi"/>
            <w:noProof/>
            <w:sz w:val="24"/>
            <w:szCs w:val="24"/>
          </w:rPr>
          <w:t>amityyu@ac.sce.ac.il</w:t>
        </w:r>
        <w:r w:rsidR="00D72C45" w:rsidRPr="00D72C45">
          <w:rPr>
            <w:rStyle w:val="Hyperlink"/>
            <w:rFonts w:asciiTheme="minorBidi" w:hAnsiTheme="minorBidi"/>
            <w:noProof/>
            <w:sz w:val="24"/>
            <w:szCs w:val="24"/>
          </w:rPr>
          <w:fldChar w:fldCharType="end"/>
        </w:r>
      </w:ins>
    </w:p>
    <w:p w14:paraId="4E967921" w14:textId="77777777" w:rsidR="00DB1134" w:rsidRDefault="003B1936" w:rsidP="00DB1134">
      <w:pPr>
        <w:pStyle w:val="ListParagraph"/>
        <w:bidi/>
        <w:ind w:left="2040"/>
        <w:rPr>
          <w:ins w:id="1176" w:author="Alon Levi" w:date="2021-11-12T13:26:00Z"/>
          <w:rFonts w:asciiTheme="minorBidi" w:hAnsiTheme="minorBidi"/>
          <w:noProof/>
          <w:sz w:val="24"/>
          <w:szCs w:val="24"/>
          <w:rtl/>
        </w:rPr>
      </w:pPr>
      <w:ins w:id="1177" w:author="Alon Levi" w:date="2021-11-11T12:18:00Z">
        <w:r>
          <w:rPr>
            <w:rFonts w:asciiTheme="minorBidi" w:hAnsiTheme="minorBidi"/>
            <w:noProof/>
            <w:sz w:val="24"/>
            <w:szCs w:val="24"/>
            <w:rtl/>
          </w:rPr>
          <w:br/>
        </w:r>
      </w:ins>
      <w:r w:rsidR="006F0767" w:rsidRPr="003B1936">
        <w:rPr>
          <w:rFonts w:asciiTheme="minorBidi" w:hAnsiTheme="minorBidi" w:hint="eastAsia"/>
          <w:noProof/>
          <w:sz w:val="24"/>
          <w:szCs w:val="24"/>
          <w:rtl/>
          <w:rPrChange w:id="1178" w:author="Alon Levi" w:date="2021-11-11T12:18:00Z">
            <w:rPr>
              <w:rFonts w:hint="eastAsia"/>
              <w:noProof/>
              <w:rtl/>
            </w:rPr>
          </w:rPrChange>
        </w:rPr>
        <w:t>סטודנט</w:t>
      </w:r>
      <w:r w:rsidR="006F0767" w:rsidRPr="003B1936">
        <w:rPr>
          <w:rFonts w:asciiTheme="minorBidi" w:hAnsiTheme="minorBidi"/>
          <w:noProof/>
          <w:sz w:val="24"/>
          <w:szCs w:val="24"/>
          <w:rtl/>
          <w:rPrChange w:id="1179" w:author="Alon Levi" w:date="2021-11-11T12:18:00Z">
            <w:rPr>
              <w:noProof/>
              <w:rtl/>
            </w:rPr>
          </w:rPrChange>
        </w:rPr>
        <w:t xml:space="preserve"> </w:t>
      </w:r>
      <w:r w:rsidR="006F0767" w:rsidRPr="003B1936">
        <w:rPr>
          <w:rFonts w:asciiTheme="minorBidi" w:hAnsiTheme="minorBidi" w:hint="eastAsia"/>
          <w:noProof/>
          <w:sz w:val="24"/>
          <w:szCs w:val="24"/>
          <w:rtl/>
          <w:rPrChange w:id="1180" w:author="Alon Levi" w:date="2021-11-11T12:18:00Z">
            <w:rPr>
              <w:rFonts w:hint="eastAsia"/>
              <w:noProof/>
              <w:rtl/>
            </w:rPr>
          </w:rPrChange>
        </w:rPr>
        <w:t>להנדסת</w:t>
      </w:r>
      <w:r w:rsidR="006F0767" w:rsidRPr="003B1936">
        <w:rPr>
          <w:rFonts w:asciiTheme="minorBidi" w:hAnsiTheme="minorBidi"/>
          <w:noProof/>
          <w:sz w:val="24"/>
          <w:szCs w:val="24"/>
          <w:rtl/>
          <w:rPrChange w:id="1181" w:author="Alon Levi" w:date="2021-11-11T12:18:00Z">
            <w:rPr>
              <w:noProof/>
              <w:rtl/>
            </w:rPr>
          </w:rPrChange>
        </w:rPr>
        <w:t xml:space="preserve"> </w:t>
      </w:r>
      <w:r w:rsidR="006F0767" w:rsidRPr="003B1936">
        <w:rPr>
          <w:rFonts w:asciiTheme="minorBidi" w:hAnsiTheme="minorBidi" w:hint="eastAsia"/>
          <w:noProof/>
          <w:sz w:val="24"/>
          <w:szCs w:val="24"/>
          <w:rtl/>
          <w:rPrChange w:id="1182" w:author="Alon Levi" w:date="2021-11-11T12:18:00Z">
            <w:rPr>
              <w:rFonts w:hint="eastAsia"/>
              <w:noProof/>
              <w:rtl/>
            </w:rPr>
          </w:rPrChange>
        </w:rPr>
        <w:t>תכונה</w:t>
      </w:r>
      <w:r w:rsidR="006F0767" w:rsidRPr="003B1936">
        <w:rPr>
          <w:rFonts w:asciiTheme="minorBidi" w:hAnsiTheme="minorBidi"/>
          <w:noProof/>
          <w:sz w:val="24"/>
          <w:szCs w:val="24"/>
          <w:rtl/>
          <w:rPrChange w:id="1183" w:author="Alon Levi" w:date="2021-11-11T12:18:00Z">
            <w:rPr>
              <w:noProof/>
              <w:rtl/>
            </w:rPr>
          </w:rPrChange>
        </w:rPr>
        <w:t xml:space="preserve"> </w:t>
      </w:r>
      <w:r w:rsidR="006F0767" w:rsidRPr="003B1936">
        <w:rPr>
          <w:rFonts w:asciiTheme="minorBidi" w:hAnsiTheme="minorBidi" w:hint="eastAsia"/>
          <w:noProof/>
          <w:sz w:val="24"/>
          <w:szCs w:val="24"/>
          <w:rtl/>
          <w:rPrChange w:id="1184" w:author="Alon Levi" w:date="2021-11-11T12:18:00Z">
            <w:rPr>
              <w:rFonts w:hint="eastAsia"/>
              <w:noProof/>
              <w:rtl/>
            </w:rPr>
          </w:rPrChange>
        </w:rPr>
        <w:t>עם</w:t>
      </w:r>
      <w:r w:rsidR="006F0767" w:rsidRPr="003B1936">
        <w:rPr>
          <w:rFonts w:asciiTheme="minorBidi" w:hAnsiTheme="minorBidi"/>
          <w:noProof/>
          <w:sz w:val="24"/>
          <w:szCs w:val="24"/>
          <w:rtl/>
          <w:rPrChange w:id="1185" w:author="Alon Levi" w:date="2021-11-11T12:18:00Z">
            <w:rPr>
              <w:noProof/>
              <w:rtl/>
            </w:rPr>
          </w:rPrChange>
        </w:rPr>
        <w:t xml:space="preserve"> </w:t>
      </w:r>
      <w:r w:rsidR="006F0767" w:rsidRPr="003B1936">
        <w:rPr>
          <w:rFonts w:asciiTheme="minorBidi" w:hAnsiTheme="minorBidi" w:hint="eastAsia"/>
          <w:noProof/>
          <w:sz w:val="24"/>
          <w:szCs w:val="24"/>
          <w:rtl/>
          <w:rPrChange w:id="1186" w:author="Alon Levi" w:date="2021-11-11T12:18:00Z">
            <w:rPr>
              <w:rFonts w:hint="eastAsia"/>
              <w:noProof/>
              <w:rtl/>
            </w:rPr>
          </w:rPrChange>
        </w:rPr>
        <w:t>ידע</w:t>
      </w:r>
      <w:r w:rsidR="006F0767" w:rsidRPr="003B1936">
        <w:rPr>
          <w:rFonts w:asciiTheme="minorBidi" w:hAnsiTheme="minorBidi"/>
          <w:noProof/>
          <w:sz w:val="24"/>
          <w:szCs w:val="24"/>
          <w:rtl/>
          <w:rPrChange w:id="1187" w:author="Alon Levi" w:date="2021-11-11T12:18:00Z">
            <w:rPr>
              <w:noProof/>
              <w:rtl/>
            </w:rPr>
          </w:rPrChange>
        </w:rPr>
        <w:t xml:space="preserve"> </w:t>
      </w:r>
      <w:r w:rsidR="006F0767" w:rsidRPr="003B1936">
        <w:rPr>
          <w:rFonts w:asciiTheme="minorBidi" w:hAnsiTheme="minorBidi" w:hint="eastAsia"/>
          <w:noProof/>
          <w:sz w:val="24"/>
          <w:szCs w:val="24"/>
          <w:rtl/>
          <w:rPrChange w:id="1188" w:author="Alon Levi" w:date="2021-11-11T12:18:00Z">
            <w:rPr>
              <w:rFonts w:hint="eastAsia"/>
              <w:noProof/>
              <w:rtl/>
            </w:rPr>
          </w:rPrChange>
        </w:rPr>
        <w:t>בשפות</w:t>
      </w:r>
      <w:r w:rsidR="006F0767" w:rsidRPr="003B1936">
        <w:rPr>
          <w:rFonts w:asciiTheme="minorBidi" w:hAnsiTheme="minorBidi"/>
          <w:noProof/>
          <w:sz w:val="24"/>
          <w:szCs w:val="24"/>
          <w:rtl/>
          <w:rPrChange w:id="1189" w:author="Alon Levi" w:date="2021-11-11T12:18:00Z">
            <w:rPr>
              <w:noProof/>
              <w:rtl/>
            </w:rPr>
          </w:rPrChange>
        </w:rPr>
        <w:t xml:space="preserve"> </w:t>
      </w:r>
      <w:r w:rsidR="006F0767" w:rsidRPr="003B1936">
        <w:rPr>
          <w:rFonts w:asciiTheme="minorBidi" w:hAnsiTheme="minorBidi" w:hint="eastAsia"/>
          <w:noProof/>
          <w:sz w:val="24"/>
          <w:szCs w:val="24"/>
          <w:rtl/>
          <w:rPrChange w:id="1190" w:author="Alon Levi" w:date="2021-11-11T12:18:00Z">
            <w:rPr>
              <w:rFonts w:hint="eastAsia"/>
              <w:noProof/>
              <w:rtl/>
            </w:rPr>
          </w:rPrChange>
        </w:rPr>
        <w:t>התכנות</w:t>
      </w:r>
      <w:r w:rsidR="006F0767" w:rsidRPr="003B1936">
        <w:rPr>
          <w:rFonts w:asciiTheme="minorBidi" w:hAnsiTheme="minorBidi"/>
          <w:noProof/>
          <w:sz w:val="24"/>
          <w:szCs w:val="24"/>
          <w:rtl/>
          <w:rPrChange w:id="1191" w:author="Alon Levi" w:date="2021-11-11T12:18:00Z">
            <w:rPr>
              <w:noProof/>
              <w:rtl/>
            </w:rPr>
          </w:rPrChange>
        </w:rPr>
        <w:t>:</w:t>
      </w:r>
      <w:ins w:id="1192" w:author="Alon Levi" w:date="2021-11-11T12:18:00Z">
        <w:r w:rsidR="00B81358">
          <w:rPr>
            <w:rFonts w:asciiTheme="minorBidi" w:hAnsiTheme="minorBidi"/>
            <w:noProof/>
            <w:sz w:val="24"/>
            <w:szCs w:val="24"/>
            <w:rtl/>
          </w:rPr>
          <w:br/>
        </w:r>
      </w:ins>
    </w:p>
    <w:tbl>
      <w:tblPr>
        <w:tblStyle w:val="TableGrid"/>
        <w:bidiVisual/>
        <w:tblW w:w="0" w:type="auto"/>
        <w:tblInd w:w="2040" w:type="dxa"/>
        <w:tblLook w:val="04A0" w:firstRow="1" w:lastRow="0" w:firstColumn="1" w:lastColumn="0" w:noHBand="0" w:noVBand="1"/>
      </w:tblPr>
      <w:tblGrid>
        <w:gridCol w:w="817"/>
        <w:gridCol w:w="705"/>
        <w:gridCol w:w="1150"/>
        <w:gridCol w:w="883"/>
        <w:gridCol w:w="705"/>
        <w:gridCol w:w="478"/>
        <w:gridCol w:w="977"/>
        <w:gridCol w:w="1261"/>
      </w:tblGrid>
      <w:tr w:rsidR="00DB1134" w:rsidRPr="002E5938" w14:paraId="3C050FC8" w14:textId="77777777" w:rsidTr="005F0C9C">
        <w:trPr>
          <w:ins w:id="1193" w:author="Alon Levi" w:date="2021-11-12T13:26:00Z"/>
        </w:trPr>
        <w:tc>
          <w:tcPr>
            <w:tcW w:w="1127" w:type="dxa"/>
          </w:tcPr>
          <w:p w14:paraId="7DB1CB77" w14:textId="77777777" w:rsidR="00DB1134" w:rsidRPr="005F0C9C" w:rsidRDefault="00DB1134" w:rsidP="005F0C9C">
            <w:pPr>
              <w:pStyle w:val="ListParagraph"/>
              <w:bidi/>
              <w:ind w:left="0"/>
              <w:jc w:val="center"/>
              <w:rPr>
                <w:ins w:id="1194" w:author="Alon Levi" w:date="2021-11-12T13:26:00Z"/>
                <w:rFonts w:asciiTheme="minorBidi" w:hAnsiTheme="minorBidi"/>
                <w:noProof/>
                <w:sz w:val="20"/>
                <w:szCs w:val="20"/>
                <w:rtl/>
              </w:rPr>
            </w:pPr>
            <w:ins w:id="1195" w:author="Alon Levi" w:date="2021-11-12T13:26:00Z">
              <w:r>
                <w:rPr>
                  <w:rFonts w:asciiTheme="minorBidi" w:hAnsiTheme="minorBidi"/>
                  <w:noProof/>
                  <w:sz w:val="20"/>
                  <w:szCs w:val="20"/>
                </w:rPr>
                <w:t>HTML</w:t>
              </w:r>
            </w:ins>
          </w:p>
        </w:tc>
        <w:tc>
          <w:tcPr>
            <w:tcW w:w="1127" w:type="dxa"/>
          </w:tcPr>
          <w:p w14:paraId="28D78453" w14:textId="77777777" w:rsidR="00DB1134" w:rsidRPr="005F0C9C" w:rsidRDefault="00DB1134" w:rsidP="005F0C9C">
            <w:pPr>
              <w:pStyle w:val="ListParagraph"/>
              <w:bidi/>
              <w:ind w:left="0"/>
              <w:jc w:val="center"/>
              <w:rPr>
                <w:ins w:id="1196" w:author="Alon Levi" w:date="2021-11-12T13:26:00Z"/>
                <w:rFonts w:asciiTheme="minorBidi" w:hAnsiTheme="minorBidi"/>
                <w:noProof/>
                <w:sz w:val="20"/>
                <w:szCs w:val="20"/>
                <w:rtl/>
              </w:rPr>
            </w:pPr>
            <w:ins w:id="1197" w:author="Alon Levi" w:date="2021-11-12T13:26:00Z">
              <w:r>
                <w:rPr>
                  <w:rFonts w:asciiTheme="minorBidi" w:hAnsiTheme="minorBidi"/>
                  <w:noProof/>
                  <w:sz w:val="20"/>
                  <w:szCs w:val="20"/>
                </w:rPr>
                <w:t>CSS</w:t>
              </w:r>
            </w:ins>
          </w:p>
        </w:tc>
        <w:tc>
          <w:tcPr>
            <w:tcW w:w="1127" w:type="dxa"/>
          </w:tcPr>
          <w:p w14:paraId="6EFC33CC" w14:textId="77777777" w:rsidR="00DB1134" w:rsidRPr="005F0C9C" w:rsidRDefault="00DB1134" w:rsidP="005F0C9C">
            <w:pPr>
              <w:pStyle w:val="ListParagraph"/>
              <w:bidi/>
              <w:ind w:left="0"/>
              <w:jc w:val="center"/>
              <w:rPr>
                <w:ins w:id="1198" w:author="Alon Levi" w:date="2021-11-12T13:26:00Z"/>
                <w:rFonts w:asciiTheme="minorBidi" w:hAnsiTheme="minorBidi"/>
                <w:noProof/>
                <w:sz w:val="20"/>
                <w:szCs w:val="20"/>
                <w:rtl/>
              </w:rPr>
            </w:pPr>
            <w:ins w:id="1199" w:author="Alon Levi" w:date="2021-11-12T13:26:00Z">
              <w:r>
                <w:rPr>
                  <w:rFonts w:asciiTheme="minorBidi" w:hAnsiTheme="minorBidi"/>
                  <w:noProof/>
                  <w:sz w:val="20"/>
                  <w:szCs w:val="20"/>
                </w:rPr>
                <w:t>JavaScript</w:t>
              </w:r>
            </w:ins>
          </w:p>
        </w:tc>
        <w:tc>
          <w:tcPr>
            <w:tcW w:w="1127" w:type="dxa"/>
          </w:tcPr>
          <w:p w14:paraId="5C5C1C88" w14:textId="77777777" w:rsidR="00DB1134" w:rsidRPr="005F0C9C" w:rsidRDefault="00DB1134" w:rsidP="005F0C9C">
            <w:pPr>
              <w:pStyle w:val="ListParagraph"/>
              <w:bidi/>
              <w:ind w:left="0"/>
              <w:jc w:val="center"/>
              <w:rPr>
                <w:ins w:id="1200" w:author="Alon Levi" w:date="2021-11-12T13:26:00Z"/>
                <w:rFonts w:asciiTheme="minorBidi" w:hAnsiTheme="minorBidi"/>
                <w:noProof/>
                <w:sz w:val="20"/>
                <w:szCs w:val="20"/>
                <w:rtl/>
              </w:rPr>
            </w:pPr>
            <w:ins w:id="1201" w:author="Alon Levi" w:date="2021-11-12T13:26:00Z">
              <w:r>
                <w:rPr>
                  <w:rFonts w:asciiTheme="minorBidi" w:hAnsiTheme="minorBidi"/>
                  <w:noProof/>
                  <w:sz w:val="20"/>
                  <w:szCs w:val="20"/>
                </w:rPr>
                <w:t>Python</w:t>
              </w:r>
            </w:ins>
          </w:p>
        </w:tc>
        <w:tc>
          <w:tcPr>
            <w:tcW w:w="1127" w:type="dxa"/>
          </w:tcPr>
          <w:p w14:paraId="54BF7E52" w14:textId="77777777" w:rsidR="00DB1134" w:rsidRPr="005F0C9C" w:rsidRDefault="00DB1134" w:rsidP="005F0C9C">
            <w:pPr>
              <w:pStyle w:val="ListParagraph"/>
              <w:bidi/>
              <w:ind w:left="0"/>
              <w:jc w:val="center"/>
              <w:rPr>
                <w:ins w:id="1202" w:author="Alon Levi" w:date="2021-11-12T13:26:00Z"/>
                <w:rFonts w:asciiTheme="minorBidi" w:hAnsiTheme="minorBidi"/>
                <w:noProof/>
                <w:sz w:val="20"/>
                <w:szCs w:val="20"/>
                <w:rtl/>
              </w:rPr>
            </w:pPr>
            <w:ins w:id="1203" w:author="Alon Levi" w:date="2021-11-12T13:26:00Z">
              <w:r>
                <w:rPr>
                  <w:rFonts w:asciiTheme="minorBidi" w:hAnsiTheme="minorBidi"/>
                  <w:noProof/>
                  <w:sz w:val="20"/>
                  <w:szCs w:val="20"/>
                </w:rPr>
                <w:t>CPP</w:t>
              </w:r>
            </w:ins>
          </w:p>
        </w:tc>
        <w:tc>
          <w:tcPr>
            <w:tcW w:w="1127" w:type="dxa"/>
          </w:tcPr>
          <w:p w14:paraId="515E05BA" w14:textId="77777777" w:rsidR="00DB1134" w:rsidRPr="005F0C9C" w:rsidRDefault="00DB1134" w:rsidP="005F0C9C">
            <w:pPr>
              <w:pStyle w:val="ListParagraph"/>
              <w:bidi/>
              <w:ind w:left="0"/>
              <w:jc w:val="center"/>
              <w:rPr>
                <w:ins w:id="1204" w:author="Alon Levi" w:date="2021-11-12T13:26:00Z"/>
                <w:rFonts w:asciiTheme="minorBidi" w:hAnsiTheme="minorBidi"/>
                <w:noProof/>
                <w:sz w:val="20"/>
                <w:szCs w:val="20"/>
                <w:rtl/>
              </w:rPr>
            </w:pPr>
            <w:ins w:id="1205" w:author="Alon Levi" w:date="2021-11-12T13:26:00Z">
              <w:r>
                <w:rPr>
                  <w:rFonts w:asciiTheme="minorBidi" w:hAnsiTheme="minorBidi"/>
                  <w:noProof/>
                  <w:sz w:val="20"/>
                  <w:szCs w:val="20"/>
                </w:rPr>
                <w:t>C</w:t>
              </w:r>
            </w:ins>
          </w:p>
        </w:tc>
        <w:tc>
          <w:tcPr>
            <w:tcW w:w="1127" w:type="dxa"/>
          </w:tcPr>
          <w:p w14:paraId="1F0E86AA" w14:textId="77777777" w:rsidR="00DB1134" w:rsidRPr="005F0C9C" w:rsidRDefault="00DB1134" w:rsidP="005F0C9C">
            <w:pPr>
              <w:pStyle w:val="ListParagraph"/>
              <w:bidi/>
              <w:ind w:left="0"/>
              <w:jc w:val="center"/>
              <w:rPr>
                <w:ins w:id="1206" w:author="Alon Levi" w:date="2021-11-12T13:26:00Z"/>
                <w:rFonts w:asciiTheme="minorBidi" w:hAnsiTheme="minorBidi"/>
                <w:noProof/>
                <w:sz w:val="20"/>
                <w:szCs w:val="20"/>
                <w:rtl/>
              </w:rPr>
            </w:pPr>
            <w:ins w:id="1207" w:author="Alon Levi" w:date="2021-11-12T13:26:00Z">
              <w:r>
                <w:rPr>
                  <w:rFonts w:asciiTheme="minorBidi" w:hAnsiTheme="minorBidi"/>
                  <w:noProof/>
                  <w:sz w:val="20"/>
                  <w:szCs w:val="20"/>
                </w:rPr>
                <w:t>X86asm</w:t>
              </w:r>
            </w:ins>
          </w:p>
        </w:tc>
        <w:tc>
          <w:tcPr>
            <w:tcW w:w="1127" w:type="dxa"/>
          </w:tcPr>
          <w:p w14:paraId="0B50F649" w14:textId="77777777" w:rsidR="00DB1134" w:rsidRPr="005F0C9C" w:rsidRDefault="00DB1134" w:rsidP="005F0C9C">
            <w:pPr>
              <w:pStyle w:val="ListParagraph"/>
              <w:bidi/>
              <w:ind w:left="0"/>
              <w:jc w:val="center"/>
              <w:rPr>
                <w:ins w:id="1208" w:author="Alon Levi" w:date="2021-11-12T13:26:00Z"/>
                <w:rFonts w:asciiTheme="minorBidi" w:hAnsiTheme="minorBidi"/>
                <w:noProof/>
                <w:sz w:val="20"/>
                <w:szCs w:val="20"/>
                <w:rtl/>
              </w:rPr>
            </w:pPr>
            <w:ins w:id="1209" w:author="Alon Levi" w:date="2021-11-12T13:26:00Z">
              <w:r>
                <w:rPr>
                  <w:rFonts w:asciiTheme="minorBidi" w:hAnsiTheme="minorBidi"/>
                  <w:noProof/>
                  <w:sz w:val="20"/>
                  <w:szCs w:val="20"/>
                </w:rPr>
                <w:t>Languages</w:t>
              </w:r>
            </w:ins>
          </w:p>
        </w:tc>
      </w:tr>
      <w:tr w:rsidR="00DB1134" w:rsidRPr="002E5938" w14:paraId="17EFADAA" w14:textId="77777777" w:rsidTr="005F0C9C">
        <w:trPr>
          <w:ins w:id="1210" w:author="Alon Levi" w:date="2021-11-12T13:26:00Z"/>
        </w:trPr>
        <w:tc>
          <w:tcPr>
            <w:tcW w:w="1127" w:type="dxa"/>
          </w:tcPr>
          <w:p w14:paraId="293B4D84" w14:textId="77777777" w:rsidR="00DB1134" w:rsidRPr="005F0C9C" w:rsidRDefault="00DB1134" w:rsidP="005F0C9C">
            <w:pPr>
              <w:pStyle w:val="ListParagraph"/>
              <w:bidi/>
              <w:ind w:left="0"/>
              <w:jc w:val="center"/>
              <w:rPr>
                <w:ins w:id="1211" w:author="Alon Levi" w:date="2021-11-12T13:26:00Z"/>
                <w:rFonts w:asciiTheme="minorBidi" w:hAnsiTheme="minorBidi"/>
                <w:noProof/>
                <w:sz w:val="20"/>
                <w:szCs w:val="20"/>
                <w:rtl/>
              </w:rPr>
            </w:pPr>
            <w:ins w:id="1212" w:author="Alon Levi" w:date="2021-11-12T13:26:00Z">
              <w:r>
                <w:rPr>
                  <w:rFonts w:asciiTheme="minorBidi" w:hAnsiTheme="minorBidi"/>
                  <w:noProof/>
                  <w:sz w:val="20"/>
                  <w:szCs w:val="20"/>
                </w:rPr>
                <w:t>X</w:t>
              </w:r>
            </w:ins>
          </w:p>
        </w:tc>
        <w:tc>
          <w:tcPr>
            <w:tcW w:w="1127" w:type="dxa"/>
          </w:tcPr>
          <w:p w14:paraId="63197CF8" w14:textId="77777777" w:rsidR="00DB1134" w:rsidRPr="005F0C9C" w:rsidRDefault="00DB1134" w:rsidP="005F0C9C">
            <w:pPr>
              <w:pStyle w:val="ListParagraph"/>
              <w:bidi/>
              <w:ind w:left="0"/>
              <w:jc w:val="center"/>
              <w:rPr>
                <w:ins w:id="1213" w:author="Alon Levi" w:date="2021-11-12T13:26:00Z"/>
                <w:rFonts w:asciiTheme="minorBidi" w:hAnsiTheme="minorBidi"/>
                <w:noProof/>
                <w:sz w:val="20"/>
                <w:szCs w:val="20"/>
                <w:rtl/>
              </w:rPr>
            </w:pPr>
            <w:ins w:id="1214" w:author="Alon Levi" w:date="2021-11-12T13:26:00Z">
              <w:r>
                <w:rPr>
                  <w:rFonts w:asciiTheme="minorBidi" w:hAnsiTheme="minorBidi"/>
                  <w:noProof/>
                  <w:sz w:val="20"/>
                  <w:szCs w:val="20"/>
                </w:rPr>
                <w:t>X</w:t>
              </w:r>
            </w:ins>
          </w:p>
        </w:tc>
        <w:tc>
          <w:tcPr>
            <w:tcW w:w="1127" w:type="dxa"/>
          </w:tcPr>
          <w:p w14:paraId="63DC22E3" w14:textId="77777777" w:rsidR="00DB1134" w:rsidRPr="005F0C9C" w:rsidRDefault="00DB1134" w:rsidP="005F0C9C">
            <w:pPr>
              <w:pStyle w:val="ListParagraph"/>
              <w:bidi/>
              <w:ind w:left="0"/>
              <w:jc w:val="center"/>
              <w:rPr>
                <w:ins w:id="1215" w:author="Alon Levi" w:date="2021-11-12T13:26:00Z"/>
                <w:rFonts w:asciiTheme="minorBidi" w:hAnsiTheme="minorBidi"/>
                <w:noProof/>
                <w:sz w:val="20"/>
                <w:szCs w:val="20"/>
                <w:rtl/>
              </w:rPr>
            </w:pPr>
            <w:ins w:id="1216" w:author="Alon Levi" w:date="2021-11-12T13:26:00Z">
              <w:r>
                <w:rPr>
                  <w:rFonts w:asciiTheme="minorBidi" w:hAnsiTheme="minorBidi"/>
                  <w:noProof/>
                  <w:sz w:val="20"/>
                  <w:szCs w:val="20"/>
                </w:rPr>
                <w:t>X</w:t>
              </w:r>
            </w:ins>
          </w:p>
        </w:tc>
        <w:tc>
          <w:tcPr>
            <w:tcW w:w="1127" w:type="dxa"/>
          </w:tcPr>
          <w:p w14:paraId="0F3354C8" w14:textId="77777777" w:rsidR="00DB1134" w:rsidRPr="005F0C9C" w:rsidRDefault="00DB1134" w:rsidP="005F0C9C">
            <w:pPr>
              <w:pStyle w:val="ListParagraph"/>
              <w:bidi/>
              <w:ind w:left="0"/>
              <w:jc w:val="center"/>
              <w:rPr>
                <w:ins w:id="1217" w:author="Alon Levi" w:date="2021-11-12T13:26:00Z"/>
                <w:rFonts w:asciiTheme="minorBidi" w:hAnsiTheme="minorBidi"/>
                <w:noProof/>
                <w:sz w:val="20"/>
                <w:szCs w:val="20"/>
                <w:rtl/>
              </w:rPr>
            </w:pPr>
            <w:ins w:id="1218" w:author="Alon Levi" w:date="2021-11-12T13:26:00Z">
              <w:r>
                <w:rPr>
                  <w:rFonts w:asciiTheme="minorBidi" w:hAnsiTheme="minorBidi"/>
                  <w:noProof/>
                  <w:sz w:val="20"/>
                  <w:szCs w:val="20"/>
                </w:rPr>
                <w:t>X</w:t>
              </w:r>
            </w:ins>
          </w:p>
        </w:tc>
        <w:tc>
          <w:tcPr>
            <w:tcW w:w="1127" w:type="dxa"/>
          </w:tcPr>
          <w:p w14:paraId="3F4828DD" w14:textId="77777777" w:rsidR="00DB1134" w:rsidRPr="005F0C9C" w:rsidRDefault="00DB1134" w:rsidP="005F0C9C">
            <w:pPr>
              <w:pStyle w:val="ListParagraph"/>
              <w:bidi/>
              <w:ind w:left="0"/>
              <w:jc w:val="center"/>
              <w:rPr>
                <w:ins w:id="1219" w:author="Alon Levi" w:date="2021-11-12T13:26:00Z"/>
                <w:rFonts w:asciiTheme="minorBidi" w:hAnsiTheme="minorBidi"/>
                <w:noProof/>
                <w:sz w:val="20"/>
                <w:szCs w:val="20"/>
                <w:rtl/>
              </w:rPr>
              <w:pPrChange w:id="1220" w:author="Alon Levi" w:date="2021-11-12T13:23:00Z">
                <w:pPr>
                  <w:pStyle w:val="ListParagraph"/>
                  <w:bidi/>
                  <w:ind w:left="0"/>
                </w:pPr>
              </w:pPrChange>
            </w:pPr>
          </w:p>
        </w:tc>
        <w:tc>
          <w:tcPr>
            <w:tcW w:w="1127" w:type="dxa"/>
          </w:tcPr>
          <w:p w14:paraId="4E548691" w14:textId="77777777" w:rsidR="00DB1134" w:rsidRPr="005F0C9C" w:rsidRDefault="00DB1134" w:rsidP="005F0C9C">
            <w:pPr>
              <w:pStyle w:val="ListParagraph"/>
              <w:bidi/>
              <w:ind w:left="0"/>
              <w:jc w:val="center"/>
              <w:rPr>
                <w:ins w:id="1221" w:author="Alon Levi" w:date="2021-11-12T13:26:00Z"/>
                <w:rFonts w:asciiTheme="minorBidi" w:hAnsiTheme="minorBidi"/>
                <w:noProof/>
                <w:sz w:val="20"/>
                <w:szCs w:val="20"/>
                <w:rtl/>
              </w:rPr>
              <w:pPrChange w:id="1222" w:author="Alon Levi" w:date="2021-11-12T13:23:00Z">
                <w:pPr>
                  <w:pStyle w:val="ListParagraph"/>
                  <w:bidi/>
                  <w:ind w:left="0"/>
                </w:pPr>
              </w:pPrChange>
            </w:pPr>
          </w:p>
        </w:tc>
        <w:tc>
          <w:tcPr>
            <w:tcW w:w="1127" w:type="dxa"/>
          </w:tcPr>
          <w:p w14:paraId="1BBB522D" w14:textId="1EE667B4" w:rsidR="00DB1134" w:rsidRPr="005F0C9C" w:rsidRDefault="00BC2BC8" w:rsidP="005F0C9C">
            <w:pPr>
              <w:pStyle w:val="ListParagraph"/>
              <w:bidi/>
              <w:ind w:left="0"/>
              <w:jc w:val="center"/>
              <w:rPr>
                <w:ins w:id="1223" w:author="Alon Levi" w:date="2021-11-12T13:26:00Z"/>
                <w:rFonts w:asciiTheme="minorBidi" w:hAnsiTheme="minorBidi"/>
                <w:noProof/>
                <w:sz w:val="20"/>
                <w:szCs w:val="20"/>
                <w:rtl/>
              </w:rPr>
              <w:pPrChange w:id="1224" w:author="Alon Levi" w:date="2021-11-12T13:23:00Z">
                <w:pPr>
                  <w:pStyle w:val="ListParagraph"/>
                  <w:bidi/>
                  <w:ind w:left="0"/>
                </w:pPr>
              </w:pPrChange>
            </w:pPr>
            <w:ins w:id="1225" w:author="Alon Levi" w:date="2021-11-12T13:26:00Z">
              <w:r>
                <w:rPr>
                  <w:rFonts w:asciiTheme="minorBidi" w:hAnsiTheme="minorBidi" w:hint="cs"/>
                  <w:noProof/>
                  <w:sz w:val="20"/>
                  <w:szCs w:val="20"/>
                </w:rPr>
                <w:t>X</w:t>
              </w:r>
            </w:ins>
          </w:p>
        </w:tc>
        <w:tc>
          <w:tcPr>
            <w:tcW w:w="1127" w:type="dxa"/>
          </w:tcPr>
          <w:p w14:paraId="7C4C5898" w14:textId="77777777" w:rsidR="00DB1134" w:rsidRPr="005F0C9C" w:rsidRDefault="00DB1134" w:rsidP="005F0C9C">
            <w:pPr>
              <w:pStyle w:val="ListParagraph"/>
              <w:bidi/>
              <w:ind w:left="0"/>
              <w:jc w:val="center"/>
              <w:rPr>
                <w:ins w:id="1226" w:author="Alon Levi" w:date="2021-11-12T13:26:00Z"/>
                <w:rFonts w:asciiTheme="minorBidi" w:hAnsiTheme="minorBidi"/>
                <w:noProof/>
                <w:sz w:val="20"/>
                <w:szCs w:val="20"/>
                <w:rtl/>
              </w:rPr>
            </w:pPr>
            <w:ins w:id="1227" w:author="Alon Levi" w:date="2021-11-12T13:26:00Z">
              <w:r>
                <w:rPr>
                  <w:rFonts w:asciiTheme="minorBidi" w:hAnsiTheme="minorBidi"/>
                  <w:noProof/>
                  <w:sz w:val="20"/>
                  <w:szCs w:val="20"/>
                </w:rPr>
                <w:t>Basic</w:t>
              </w:r>
            </w:ins>
          </w:p>
        </w:tc>
      </w:tr>
      <w:tr w:rsidR="00DB1134" w:rsidRPr="002E5938" w14:paraId="551EAE3D" w14:textId="77777777" w:rsidTr="005F0C9C">
        <w:trPr>
          <w:ins w:id="1228" w:author="Alon Levi" w:date="2021-11-12T13:26:00Z"/>
        </w:trPr>
        <w:tc>
          <w:tcPr>
            <w:tcW w:w="1127" w:type="dxa"/>
          </w:tcPr>
          <w:p w14:paraId="60E622B4" w14:textId="77777777" w:rsidR="00DB1134" w:rsidRPr="005F0C9C" w:rsidRDefault="00DB1134" w:rsidP="005F0C9C">
            <w:pPr>
              <w:pStyle w:val="ListParagraph"/>
              <w:bidi/>
              <w:ind w:left="0"/>
              <w:jc w:val="center"/>
              <w:rPr>
                <w:ins w:id="1229" w:author="Alon Levi" w:date="2021-11-12T13:26:00Z"/>
                <w:rFonts w:asciiTheme="minorBidi" w:hAnsiTheme="minorBidi"/>
                <w:noProof/>
                <w:sz w:val="20"/>
                <w:szCs w:val="20"/>
                <w:rtl/>
              </w:rPr>
              <w:pPrChange w:id="1230" w:author="Alon Levi" w:date="2021-11-12T13:23:00Z">
                <w:pPr>
                  <w:pStyle w:val="ListParagraph"/>
                  <w:bidi/>
                  <w:ind w:left="0"/>
                </w:pPr>
              </w:pPrChange>
            </w:pPr>
          </w:p>
        </w:tc>
        <w:tc>
          <w:tcPr>
            <w:tcW w:w="1127" w:type="dxa"/>
          </w:tcPr>
          <w:p w14:paraId="77CE4C52" w14:textId="77777777" w:rsidR="00DB1134" w:rsidRPr="005F0C9C" w:rsidRDefault="00DB1134" w:rsidP="005F0C9C">
            <w:pPr>
              <w:pStyle w:val="ListParagraph"/>
              <w:bidi/>
              <w:ind w:left="0"/>
              <w:jc w:val="center"/>
              <w:rPr>
                <w:ins w:id="1231" w:author="Alon Levi" w:date="2021-11-12T13:26:00Z"/>
                <w:rFonts w:asciiTheme="minorBidi" w:hAnsiTheme="minorBidi"/>
                <w:noProof/>
                <w:sz w:val="20"/>
                <w:szCs w:val="20"/>
                <w:rtl/>
              </w:rPr>
              <w:pPrChange w:id="1232" w:author="Alon Levi" w:date="2021-11-12T13:23:00Z">
                <w:pPr>
                  <w:pStyle w:val="ListParagraph"/>
                  <w:bidi/>
                  <w:ind w:left="0"/>
                </w:pPr>
              </w:pPrChange>
            </w:pPr>
          </w:p>
        </w:tc>
        <w:tc>
          <w:tcPr>
            <w:tcW w:w="1127" w:type="dxa"/>
          </w:tcPr>
          <w:p w14:paraId="4052EC6F" w14:textId="77777777" w:rsidR="00DB1134" w:rsidRPr="005F0C9C" w:rsidRDefault="00DB1134" w:rsidP="005F0C9C">
            <w:pPr>
              <w:pStyle w:val="ListParagraph"/>
              <w:bidi/>
              <w:ind w:left="0"/>
              <w:jc w:val="center"/>
              <w:rPr>
                <w:ins w:id="1233" w:author="Alon Levi" w:date="2021-11-12T13:26:00Z"/>
                <w:rFonts w:asciiTheme="minorBidi" w:hAnsiTheme="minorBidi"/>
                <w:noProof/>
                <w:sz w:val="20"/>
                <w:szCs w:val="20"/>
                <w:rtl/>
              </w:rPr>
              <w:pPrChange w:id="1234" w:author="Alon Levi" w:date="2021-11-12T13:23:00Z">
                <w:pPr>
                  <w:pStyle w:val="ListParagraph"/>
                  <w:bidi/>
                  <w:ind w:left="0"/>
                </w:pPr>
              </w:pPrChange>
            </w:pPr>
          </w:p>
        </w:tc>
        <w:tc>
          <w:tcPr>
            <w:tcW w:w="1127" w:type="dxa"/>
          </w:tcPr>
          <w:p w14:paraId="484547E6" w14:textId="77777777" w:rsidR="00DB1134" w:rsidRPr="005F0C9C" w:rsidRDefault="00DB1134" w:rsidP="005F0C9C">
            <w:pPr>
              <w:pStyle w:val="ListParagraph"/>
              <w:bidi/>
              <w:ind w:left="0"/>
              <w:jc w:val="center"/>
              <w:rPr>
                <w:ins w:id="1235" w:author="Alon Levi" w:date="2021-11-12T13:26:00Z"/>
                <w:rFonts w:asciiTheme="minorBidi" w:hAnsiTheme="minorBidi"/>
                <w:noProof/>
                <w:sz w:val="20"/>
                <w:szCs w:val="20"/>
                <w:rtl/>
              </w:rPr>
              <w:pPrChange w:id="1236" w:author="Alon Levi" w:date="2021-11-12T13:23:00Z">
                <w:pPr>
                  <w:pStyle w:val="ListParagraph"/>
                  <w:bidi/>
                  <w:ind w:left="0"/>
                </w:pPr>
              </w:pPrChange>
            </w:pPr>
          </w:p>
        </w:tc>
        <w:tc>
          <w:tcPr>
            <w:tcW w:w="1127" w:type="dxa"/>
          </w:tcPr>
          <w:p w14:paraId="24E419C6" w14:textId="77777777" w:rsidR="00DB1134" w:rsidRPr="005F0C9C" w:rsidRDefault="00DB1134" w:rsidP="005F0C9C">
            <w:pPr>
              <w:pStyle w:val="ListParagraph"/>
              <w:bidi/>
              <w:ind w:left="0"/>
              <w:jc w:val="center"/>
              <w:rPr>
                <w:ins w:id="1237" w:author="Alon Levi" w:date="2021-11-12T13:26:00Z"/>
                <w:rFonts w:asciiTheme="minorBidi" w:hAnsiTheme="minorBidi"/>
                <w:noProof/>
                <w:sz w:val="20"/>
                <w:szCs w:val="20"/>
                <w:rtl/>
              </w:rPr>
            </w:pPr>
            <w:ins w:id="1238" w:author="Alon Levi" w:date="2021-11-12T13:26:00Z">
              <w:r>
                <w:rPr>
                  <w:rFonts w:asciiTheme="minorBidi" w:hAnsiTheme="minorBidi"/>
                  <w:noProof/>
                  <w:sz w:val="20"/>
                  <w:szCs w:val="20"/>
                </w:rPr>
                <w:t>X</w:t>
              </w:r>
            </w:ins>
          </w:p>
        </w:tc>
        <w:tc>
          <w:tcPr>
            <w:tcW w:w="1127" w:type="dxa"/>
          </w:tcPr>
          <w:p w14:paraId="5DBD84E3" w14:textId="77777777" w:rsidR="00DB1134" w:rsidRPr="005F0C9C" w:rsidRDefault="00DB1134" w:rsidP="005F0C9C">
            <w:pPr>
              <w:pStyle w:val="ListParagraph"/>
              <w:bidi/>
              <w:ind w:left="0"/>
              <w:jc w:val="center"/>
              <w:rPr>
                <w:ins w:id="1239" w:author="Alon Levi" w:date="2021-11-12T13:26:00Z"/>
                <w:rFonts w:asciiTheme="minorBidi" w:hAnsiTheme="minorBidi"/>
                <w:noProof/>
                <w:sz w:val="20"/>
                <w:szCs w:val="20"/>
                <w:rtl/>
              </w:rPr>
            </w:pPr>
            <w:ins w:id="1240" w:author="Alon Levi" w:date="2021-11-12T13:26:00Z">
              <w:r>
                <w:rPr>
                  <w:rFonts w:asciiTheme="minorBidi" w:hAnsiTheme="minorBidi"/>
                  <w:noProof/>
                  <w:sz w:val="20"/>
                  <w:szCs w:val="20"/>
                </w:rPr>
                <w:t>X</w:t>
              </w:r>
            </w:ins>
          </w:p>
        </w:tc>
        <w:tc>
          <w:tcPr>
            <w:tcW w:w="1127" w:type="dxa"/>
          </w:tcPr>
          <w:p w14:paraId="4A9FEF00" w14:textId="450E8DD4" w:rsidR="00DB1134" w:rsidRPr="005F0C9C" w:rsidRDefault="00DB1134" w:rsidP="005F0C9C">
            <w:pPr>
              <w:pStyle w:val="ListParagraph"/>
              <w:bidi/>
              <w:ind w:left="0"/>
              <w:jc w:val="center"/>
              <w:rPr>
                <w:ins w:id="1241" w:author="Alon Levi" w:date="2021-11-12T13:26:00Z"/>
                <w:rFonts w:asciiTheme="minorBidi" w:hAnsiTheme="minorBidi"/>
                <w:noProof/>
                <w:sz w:val="20"/>
                <w:szCs w:val="20"/>
                <w:rtl/>
              </w:rPr>
            </w:pPr>
          </w:p>
        </w:tc>
        <w:tc>
          <w:tcPr>
            <w:tcW w:w="1127" w:type="dxa"/>
          </w:tcPr>
          <w:p w14:paraId="74A0BA79" w14:textId="77777777" w:rsidR="00DB1134" w:rsidRPr="005F0C9C" w:rsidRDefault="00DB1134" w:rsidP="005F0C9C">
            <w:pPr>
              <w:pStyle w:val="ListParagraph"/>
              <w:bidi/>
              <w:ind w:left="0"/>
              <w:jc w:val="center"/>
              <w:rPr>
                <w:ins w:id="1242" w:author="Alon Levi" w:date="2021-11-12T13:26:00Z"/>
                <w:rFonts w:asciiTheme="minorBidi" w:hAnsiTheme="minorBidi"/>
                <w:noProof/>
                <w:sz w:val="20"/>
                <w:szCs w:val="20"/>
                <w:rtl/>
              </w:rPr>
            </w:pPr>
            <w:ins w:id="1243" w:author="Alon Levi" w:date="2021-11-12T13:26:00Z">
              <w:r>
                <w:rPr>
                  <w:rFonts w:asciiTheme="minorBidi" w:hAnsiTheme="minorBidi"/>
                  <w:noProof/>
                  <w:sz w:val="20"/>
                  <w:szCs w:val="20"/>
                </w:rPr>
                <w:t>Intermidiate</w:t>
              </w:r>
            </w:ins>
          </w:p>
        </w:tc>
      </w:tr>
      <w:tr w:rsidR="00DB1134" w:rsidRPr="002E5938" w14:paraId="65C38B23" w14:textId="77777777" w:rsidTr="005F0C9C">
        <w:trPr>
          <w:ins w:id="1244" w:author="Alon Levi" w:date="2021-11-12T13:26:00Z"/>
        </w:trPr>
        <w:tc>
          <w:tcPr>
            <w:tcW w:w="1127" w:type="dxa"/>
          </w:tcPr>
          <w:p w14:paraId="150F44C9" w14:textId="77777777" w:rsidR="00DB1134" w:rsidRPr="005F0C9C" w:rsidRDefault="00DB1134" w:rsidP="005F0C9C">
            <w:pPr>
              <w:pStyle w:val="ListParagraph"/>
              <w:bidi/>
              <w:ind w:left="0"/>
              <w:jc w:val="center"/>
              <w:rPr>
                <w:ins w:id="1245" w:author="Alon Levi" w:date="2021-11-12T13:26:00Z"/>
                <w:rFonts w:asciiTheme="minorBidi" w:hAnsiTheme="minorBidi"/>
                <w:noProof/>
                <w:sz w:val="20"/>
                <w:szCs w:val="20"/>
                <w:rtl/>
              </w:rPr>
              <w:pPrChange w:id="1246" w:author="Alon Levi" w:date="2021-11-12T13:23:00Z">
                <w:pPr>
                  <w:pStyle w:val="ListParagraph"/>
                  <w:bidi/>
                  <w:ind w:left="0"/>
                </w:pPr>
              </w:pPrChange>
            </w:pPr>
          </w:p>
        </w:tc>
        <w:tc>
          <w:tcPr>
            <w:tcW w:w="1127" w:type="dxa"/>
          </w:tcPr>
          <w:p w14:paraId="05CE98B5" w14:textId="77777777" w:rsidR="00DB1134" w:rsidRPr="005F0C9C" w:rsidRDefault="00DB1134" w:rsidP="005F0C9C">
            <w:pPr>
              <w:pStyle w:val="ListParagraph"/>
              <w:bidi/>
              <w:ind w:left="0"/>
              <w:jc w:val="center"/>
              <w:rPr>
                <w:ins w:id="1247" w:author="Alon Levi" w:date="2021-11-12T13:26:00Z"/>
                <w:rFonts w:asciiTheme="minorBidi" w:hAnsiTheme="minorBidi"/>
                <w:noProof/>
                <w:sz w:val="20"/>
                <w:szCs w:val="20"/>
                <w:rtl/>
              </w:rPr>
              <w:pPrChange w:id="1248" w:author="Alon Levi" w:date="2021-11-12T13:23:00Z">
                <w:pPr>
                  <w:pStyle w:val="ListParagraph"/>
                  <w:bidi/>
                  <w:ind w:left="0"/>
                </w:pPr>
              </w:pPrChange>
            </w:pPr>
          </w:p>
        </w:tc>
        <w:tc>
          <w:tcPr>
            <w:tcW w:w="1127" w:type="dxa"/>
          </w:tcPr>
          <w:p w14:paraId="61C50861" w14:textId="77777777" w:rsidR="00DB1134" w:rsidRPr="005F0C9C" w:rsidRDefault="00DB1134" w:rsidP="005F0C9C">
            <w:pPr>
              <w:pStyle w:val="ListParagraph"/>
              <w:bidi/>
              <w:ind w:left="0"/>
              <w:jc w:val="center"/>
              <w:rPr>
                <w:ins w:id="1249" w:author="Alon Levi" w:date="2021-11-12T13:26:00Z"/>
                <w:rFonts w:asciiTheme="minorBidi" w:hAnsiTheme="minorBidi"/>
                <w:noProof/>
                <w:sz w:val="20"/>
                <w:szCs w:val="20"/>
                <w:rtl/>
              </w:rPr>
              <w:pPrChange w:id="1250" w:author="Alon Levi" w:date="2021-11-12T13:23:00Z">
                <w:pPr>
                  <w:pStyle w:val="ListParagraph"/>
                  <w:bidi/>
                  <w:ind w:left="0"/>
                </w:pPr>
              </w:pPrChange>
            </w:pPr>
          </w:p>
        </w:tc>
        <w:tc>
          <w:tcPr>
            <w:tcW w:w="1127" w:type="dxa"/>
          </w:tcPr>
          <w:p w14:paraId="5EDF6D05" w14:textId="77777777" w:rsidR="00DB1134" w:rsidRPr="005F0C9C" w:rsidRDefault="00DB1134" w:rsidP="005F0C9C">
            <w:pPr>
              <w:pStyle w:val="ListParagraph"/>
              <w:bidi/>
              <w:ind w:left="0"/>
              <w:jc w:val="center"/>
              <w:rPr>
                <w:ins w:id="1251" w:author="Alon Levi" w:date="2021-11-12T13:26:00Z"/>
                <w:rFonts w:asciiTheme="minorBidi" w:hAnsiTheme="minorBidi"/>
                <w:noProof/>
                <w:sz w:val="20"/>
                <w:szCs w:val="20"/>
                <w:rtl/>
              </w:rPr>
              <w:pPrChange w:id="1252" w:author="Alon Levi" w:date="2021-11-12T13:23:00Z">
                <w:pPr>
                  <w:pStyle w:val="ListParagraph"/>
                  <w:bidi/>
                  <w:ind w:left="0"/>
                </w:pPr>
              </w:pPrChange>
            </w:pPr>
          </w:p>
        </w:tc>
        <w:tc>
          <w:tcPr>
            <w:tcW w:w="1127" w:type="dxa"/>
          </w:tcPr>
          <w:p w14:paraId="3C66355A" w14:textId="77777777" w:rsidR="00DB1134" w:rsidRPr="005F0C9C" w:rsidRDefault="00DB1134" w:rsidP="005F0C9C">
            <w:pPr>
              <w:pStyle w:val="ListParagraph"/>
              <w:bidi/>
              <w:ind w:left="0"/>
              <w:jc w:val="center"/>
              <w:rPr>
                <w:ins w:id="1253" w:author="Alon Levi" w:date="2021-11-12T13:26:00Z"/>
                <w:rFonts w:asciiTheme="minorBidi" w:hAnsiTheme="minorBidi"/>
                <w:noProof/>
                <w:sz w:val="20"/>
                <w:szCs w:val="20"/>
                <w:rtl/>
              </w:rPr>
              <w:pPrChange w:id="1254" w:author="Alon Levi" w:date="2021-11-12T13:23:00Z">
                <w:pPr>
                  <w:pStyle w:val="ListParagraph"/>
                  <w:bidi/>
                  <w:ind w:left="0"/>
                </w:pPr>
              </w:pPrChange>
            </w:pPr>
          </w:p>
        </w:tc>
        <w:tc>
          <w:tcPr>
            <w:tcW w:w="1127" w:type="dxa"/>
          </w:tcPr>
          <w:p w14:paraId="3819A40C" w14:textId="77777777" w:rsidR="00DB1134" w:rsidRPr="005F0C9C" w:rsidRDefault="00DB1134" w:rsidP="005F0C9C">
            <w:pPr>
              <w:pStyle w:val="ListParagraph"/>
              <w:bidi/>
              <w:ind w:left="0"/>
              <w:jc w:val="center"/>
              <w:rPr>
                <w:ins w:id="1255" w:author="Alon Levi" w:date="2021-11-12T13:26:00Z"/>
                <w:rFonts w:asciiTheme="minorBidi" w:hAnsiTheme="minorBidi"/>
                <w:noProof/>
                <w:sz w:val="20"/>
                <w:szCs w:val="20"/>
                <w:rtl/>
              </w:rPr>
              <w:pPrChange w:id="1256" w:author="Alon Levi" w:date="2021-11-12T13:23:00Z">
                <w:pPr>
                  <w:pStyle w:val="ListParagraph"/>
                  <w:bidi/>
                  <w:ind w:left="0"/>
                </w:pPr>
              </w:pPrChange>
            </w:pPr>
          </w:p>
        </w:tc>
        <w:tc>
          <w:tcPr>
            <w:tcW w:w="1127" w:type="dxa"/>
          </w:tcPr>
          <w:p w14:paraId="4AB73ED8" w14:textId="77777777" w:rsidR="00DB1134" w:rsidRPr="005F0C9C" w:rsidRDefault="00DB1134" w:rsidP="005F0C9C">
            <w:pPr>
              <w:pStyle w:val="ListParagraph"/>
              <w:bidi/>
              <w:ind w:left="0"/>
              <w:jc w:val="center"/>
              <w:rPr>
                <w:ins w:id="1257" w:author="Alon Levi" w:date="2021-11-12T13:26:00Z"/>
                <w:rFonts w:asciiTheme="minorBidi" w:hAnsiTheme="minorBidi"/>
                <w:noProof/>
                <w:sz w:val="20"/>
                <w:szCs w:val="20"/>
                <w:rtl/>
              </w:rPr>
              <w:pPrChange w:id="1258" w:author="Alon Levi" w:date="2021-11-12T13:23:00Z">
                <w:pPr>
                  <w:pStyle w:val="ListParagraph"/>
                  <w:bidi/>
                  <w:ind w:left="0"/>
                </w:pPr>
              </w:pPrChange>
            </w:pPr>
          </w:p>
        </w:tc>
        <w:tc>
          <w:tcPr>
            <w:tcW w:w="1127" w:type="dxa"/>
          </w:tcPr>
          <w:p w14:paraId="72F2C02E" w14:textId="77777777" w:rsidR="00DB1134" w:rsidRPr="005F0C9C" w:rsidRDefault="00DB1134" w:rsidP="005F0C9C">
            <w:pPr>
              <w:pStyle w:val="ListParagraph"/>
              <w:bidi/>
              <w:ind w:left="0"/>
              <w:jc w:val="center"/>
              <w:rPr>
                <w:ins w:id="1259" w:author="Alon Levi" w:date="2021-11-12T13:26:00Z"/>
                <w:rFonts w:asciiTheme="minorBidi" w:hAnsiTheme="minorBidi"/>
                <w:noProof/>
                <w:sz w:val="20"/>
                <w:szCs w:val="20"/>
                <w:rtl/>
              </w:rPr>
            </w:pPr>
            <w:ins w:id="1260" w:author="Alon Levi" w:date="2021-11-12T13:26:00Z">
              <w:r>
                <w:rPr>
                  <w:rFonts w:asciiTheme="minorBidi" w:hAnsiTheme="minorBidi"/>
                  <w:noProof/>
                  <w:sz w:val="20"/>
                  <w:szCs w:val="20"/>
                </w:rPr>
                <w:t>Advanced</w:t>
              </w:r>
            </w:ins>
          </w:p>
        </w:tc>
      </w:tr>
    </w:tbl>
    <w:p w14:paraId="053BFCE9" w14:textId="76379D32" w:rsidR="006F0767" w:rsidRPr="003B1936" w:rsidDel="00B81358" w:rsidRDefault="00B81358" w:rsidP="00DB1134">
      <w:pPr>
        <w:pStyle w:val="ListParagraph"/>
        <w:bidi/>
        <w:ind w:left="2040"/>
        <w:rPr>
          <w:del w:id="1261" w:author="Alon Levi" w:date="2021-11-11T12:18:00Z"/>
          <w:rFonts w:asciiTheme="minorBidi" w:hAnsiTheme="minorBidi"/>
          <w:noProof/>
          <w:sz w:val="24"/>
          <w:szCs w:val="24"/>
          <w:rPrChange w:id="1262" w:author="Alon Levi" w:date="2021-11-11T12:18:00Z">
            <w:rPr>
              <w:del w:id="1263" w:author="Alon Levi" w:date="2021-11-11T12:18:00Z"/>
              <w:noProof/>
            </w:rPr>
          </w:rPrChange>
        </w:rPr>
        <w:pPrChange w:id="1264" w:author="Alon Levi" w:date="2021-11-11T12:18:00Z">
          <w:pPr>
            <w:bidi/>
          </w:pPr>
        </w:pPrChange>
      </w:pPr>
      <w:ins w:id="1265" w:author="Alon Levi" w:date="2021-11-11T12:18:00Z">
        <w:r>
          <w:rPr>
            <w:rFonts w:asciiTheme="minorBidi" w:hAnsiTheme="minorBidi"/>
            <w:noProof/>
            <w:sz w:val="24"/>
            <w:szCs w:val="24"/>
            <w:rtl/>
          </w:rPr>
          <w:br/>
        </w:r>
      </w:ins>
      <w:del w:id="1266" w:author="Alon Levi" w:date="2021-11-11T12:18:00Z">
        <w:r w:rsidR="006F0767" w:rsidRPr="003B1936" w:rsidDel="003B1936">
          <w:rPr>
            <w:rFonts w:asciiTheme="minorBidi" w:hAnsiTheme="minorBidi"/>
            <w:noProof/>
            <w:sz w:val="24"/>
            <w:szCs w:val="24"/>
            <w:rtl/>
            <w:rPrChange w:id="1267" w:author="Alon Levi" w:date="2021-11-11T12:18:00Z">
              <w:rPr>
                <w:noProof/>
                <w:rtl/>
              </w:rPr>
            </w:rPrChange>
          </w:rPr>
          <w:delText xml:space="preserve"> </w:delText>
        </w:r>
        <w:commentRangeStart w:id="1268"/>
        <w:r w:rsidR="006F0767" w:rsidRPr="003B1936" w:rsidDel="003B1936">
          <w:rPr>
            <w:rFonts w:asciiTheme="minorBidi" w:hAnsiTheme="minorBidi"/>
            <w:noProof/>
            <w:sz w:val="24"/>
            <w:szCs w:val="24"/>
            <w:rPrChange w:id="1269" w:author="Alon Levi" w:date="2021-11-11T12:18:00Z">
              <w:rPr>
                <w:noProof/>
              </w:rPr>
            </w:rPrChange>
          </w:rPr>
          <w:delText>C</w:delText>
        </w:r>
        <w:commentRangeEnd w:id="1268"/>
        <w:r w:rsidR="00327F1E" w:rsidDel="003B1936">
          <w:rPr>
            <w:rStyle w:val="CommentReference"/>
            <w:rtl/>
          </w:rPr>
          <w:commentReference w:id="1268"/>
        </w:r>
        <w:r w:rsidR="006F0767" w:rsidRPr="003B1936" w:rsidDel="003B1936">
          <w:rPr>
            <w:rFonts w:asciiTheme="minorBidi" w:hAnsiTheme="minorBidi"/>
            <w:noProof/>
            <w:sz w:val="24"/>
            <w:szCs w:val="24"/>
            <w:rtl/>
            <w:rPrChange w:id="1270" w:author="Alon Levi" w:date="2021-11-11T12:18:00Z">
              <w:rPr>
                <w:noProof/>
                <w:rtl/>
              </w:rPr>
            </w:rPrChange>
          </w:rPr>
          <w:delText>,</w:delText>
        </w:r>
        <w:r w:rsidR="006F0767" w:rsidRPr="003B1936" w:rsidDel="003B1936">
          <w:rPr>
            <w:rFonts w:asciiTheme="minorBidi" w:hAnsiTheme="minorBidi"/>
            <w:noProof/>
            <w:sz w:val="24"/>
            <w:szCs w:val="24"/>
            <w:rPrChange w:id="1271" w:author="Alon Levi" w:date="2021-11-11T12:18:00Z">
              <w:rPr>
                <w:noProof/>
              </w:rPr>
            </w:rPrChange>
          </w:rPr>
          <w:delText>CPP</w:delText>
        </w:r>
        <w:r w:rsidR="006F0767" w:rsidRPr="003B1936" w:rsidDel="003B1936">
          <w:rPr>
            <w:rFonts w:asciiTheme="minorBidi" w:hAnsiTheme="minorBidi"/>
            <w:noProof/>
            <w:sz w:val="24"/>
            <w:szCs w:val="24"/>
            <w:rtl/>
            <w:rPrChange w:id="1272" w:author="Alon Levi" w:date="2021-11-11T12:18:00Z">
              <w:rPr>
                <w:noProof/>
                <w:rtl/>
              </w:rPr>
            </w:rPrChange>
          </w:rPr>
          <w:delText>,86</w:delText>
        </w:r>
        <w:r w:rsidR="006F0767" w:rsidRPr="003B1936" w:rsidDel="003B1936">
          <w:rPr>
            <w:rFonts w:asciiTheme="minorBidi" w:hAnsiTheme="minorBidi"/>
            <w:noProof/>
            <w:sz w:val="24"/>
            <w:szCs w:val="24"/>
            <w:rPrChange w:id="1273" w:author="Alon Levi" w:date="2021-11-11T12:18:00Z">
              <w:rPr>
                <w:noProof/>
              </w:rPr>
            </w:rPrChange>
          </w:rPr>
          <w:delText>X</w:delText>
        </w:r>
        <w:r w:rsidR="006F0767" w:rsidRPr="003B1936" w:rsidDel="003B1936">
          <w:rPr>
            <w:rFonts w:asciiTheme="minorBidi" w:hAnsiTheme="minorBidi"/>
            <w:noProof/>
            <w:sz w:val="24"/>
            <w:szCs w:val="24"/>
            <w:rtl/>
            <w:rPrChange w:id="1274" w:author="Alon Levi" w:date="2021-11-11T12:18:00Z">
              <w:rPr>
                <w:noProof/>
                <w:rtl/>
              </w:rPr>
            </w:rPrChange>
          </w:rPr>
          <w:delText>,</w:delText>
        </w:r>
        <w:r w:rsidR="006F0767" w:rsidRPr="003B1936" w:rsidDel="003B1936">
          <w:rPr>
            <w:rFonts w:asciiTheme="minorBidi" w:hAnsiTheme="minorBidi"/>
            <w:noProof/>
            <w:sz w:val="24"/>
            <w:szCs w:val="24"/>
            <w:rPrChange w:id="1275" w:author="Alon Levi" w:date="2021-11-11T12:18:00Z">
              <w:rPr>
                <w:noProof/>
              </w:rPr>
            </w:rPrChange>
          </w:rPr>
          <w:delText>PYTHON</w:delText>
        </w:r>
      </w:del>
    </w:p>
    <w:p w14:paraId="7E92993E" w14:textId="77777777" w:rsidR="009B03DF" w:rsidRPr="00B81358" w:rsidRDefault="009B03DF" w:rsidP="00DB1134">
      <w:pPr>
        <w:pStyle w:val="ListParagraph"/>
        <w:bidi/>
        <w:ind w:left="2040"/>
        <w:rPr>
          <w:rFonts w:asciiTheme="minorBidi" w:hAnsiTheme="minorBidi"/>
          <w:noProof/>
          <w:sz w:val="24"/>
          <w:szCs w:val="24"/>
          <w:rPrChange w:id="1276" w:author="Alon Levi" w:date="2021-11-11T12:18:00Z">
            <w:rPr>
              <w:noProof/>
            </w:rPr>
          </w:rPrChange>
        </w:rPr>
        <w:pPrChange w:id="1277" w:author="Alon Levi" w:date="2021-11-11T12:18:00Z">
          <w:pPr>
            <w:pStyle w:val="ListParagraph"/>
            <w:bidi/>
            <w:ind w:left="2880"/>
          </w:pPr>
        </w:pPrChange>
      </w:pPr>
    </w:p>
    <w:p w14:paraId="0ECE97AF" w14:textId="3DD9223F" w:rsidR="009B03DF" w:rsidDel="00D72C45" w:rsidRDefault="009B03DF" w:rsidP="009B03DF">
      <w:pPr>
        <w:pStyle w:val="ListParagraph"/>
        <w:bidi/>
        <w:ind w:left="2880"/>
        <w:rPr>
          <w:del w:id="1278" w:author="Alon Levi" w:date="2021-11-11T12:20:00Z"/>
          <w:rFonts w:asciiTheme="minorBidi" w:hAnsiTheme="minorBidi"/>
          <w:noProof/>
          <w:sz w:val="24"/>
          <w:szCs w:val="24"/>
          <w:rtl/>
        </w:rPr>
      </w:pPr>
      <w:del w:id="1279" w:author="Alon Levi" w:date="2021-11-11T12:20:00Z">
        <w:r w:rsidDel="00D72C45">
          <w:rPr>
            <w:rFonts w:asciiTheme="minorBidi" w:hAnsiTheme="minorBidi" w:hint="cs"/>
            <w:noProof/>
            <w:sz w:val="24"/>
            <w:szCs w:val="24"/>
            <w:rtl/>
          </w:rPr>
          <w:delText xml:space="preserve">שם - </w:delText>
        </w:r>
        <w:r w:rsidRPr="0093158A" w:rsidDel="00D72C45">
          <w:rPr>
            <w:rFonts w:hint="cs"/>
            <w:sz w:val="24"/>
            <w:szCs w:val="24"/>
            <w:rtl/>
          </w:rPr>
          <w:delText>עמית יושקוביץ</w:delText>
        </w:r>
        <w:r w:rsidDel="00D72C45">
          <w:rPr>
            <w:rFonts w:hint="cs"/>
            <w:sz w:val="24"/>
            <w:szCs w:val="24"/>
            <w:rtl/>
          </w:rPr>
          <w:delText>'</w:delText>
        </w:r>
        <w:r w:rsidDel="00D72C45">
          <w:rPr>
            <w:rFonts w:asciiTheme="minorBidi" w:hAnsiTheme="minorBidi"/>
            <w:noProof/>
            <w:sz w:val="24"/>
            <w:szCs w:val="24"/>
            <w:rtl/>
          </w:rPr>
          <w:br/>
        </w:r>
      </w:del>
    </w:p>
    <w:p w14:paraId="4191373C" w14:textId="79F2F6DD" w:rsidR="00704B44" w:rsidDel="00D72C45" w:rsidRDefault="009B03DF" w:rsidP="00704B44">
      <w:pPr>
        <w:pStyle w:val="ListParagraph"/>
        <w:bidi/>
        <w:ind w:left="2880"/>
        <w:rPr>
          <w:del w:id="1280" w:author="Alon Levi" w:date="2021-11-11T12:20:00Z"/>
          <w:rFonts w:asciiTheme="minorBidi" w:hAnsiTheme="minorBidi"/>
          <w:noProof/>
          <w:sz w:val="24"/>
          <w:szCs w:val="24"/>
        </w:rPr>
      </w:pPr>
      <w:del w:id="1281" w:author="Alon Levi" w:date="2021-11-11T12:20:00Z">
        <w:r w:rsidDel="00D72C45">
          <w:rPr>
            <w:rFonts w:asciiTheme="minorBidi" w:hAnsiTheme="minorBidi" w:hint="cs"/>
            <w:noProof/>
            <w:sz w:val="24"/>
            <w:szCs w:val="24"/>
            <w:rtl/>
          </w:rPr>
          <w:delText xml:space="preserve">טלפון - </w:delText>
        </w:r>
        <w:r w:rsidDel="00D72C45">
          <w:rPr>
            <w:rFonts w:asciiTheme="minorBidi" w:hAnsiTheme="minorBidi"/>
            <w:noProof/>
            <w:sz w:val="24"/>
            <w:szCs w:val="24"/>
          </w:rPr>
          <w:delText>0544942328</w:delText>
        </w:r>
        <w:r w:rsidDel="00D72C45">
          <w:rPr>
            <w:rFonts w:asciiTheme="minorBidi" w:hAnsiTheme="minorBidi"/>
            <w:noProof/>
            <w:sz w:val="24"/>
            <w:szCs w:val="24"/>
            <w:rtl/>
          </w:rPr>
          <w:br/>
        </w:r>
        <w:r w:rsidDel="00D72C45">
          <w:rPr>
            <w:rFonts w:asciiTheme="minorBidi" w:hAnsiTheme="minorBidi"/>
            <w:noProof/>
            <w:sz w:val="24"/>
            <w:szCs w:val="24"/>
            <w:rtl/>
          </w:rPr>
          <w:br/>
        </w:r>
        <w:r w:rsidDel="00D72C45">
          <w:rPr>
            <w:rFonts w:asciiTheme="minorBidi" w:hAnsiTheme="minorBidi" w:hint="cs"/>
            <w:noProof/>
            <w:sz w:val="24"/>
            <w:szCs w:val="24"/>
            <w:rtl/>
          </w:rPr>
          <w:delText xml:space="preserve">אימייל </w:delText>
        </w:r>
        <w:r w:rsidR="00892F8A" w:rsidDel="00D72C45">
          <w:rPr>
            <w:rFonts w:asciiTheme="minorBidi" w:hAnsiTheme="minorBidi"/>
            <w:noProof/>
            <w:sz w:val="24"/>
            <w:szCs w:val="24"/>
            <w:rtl/>
          </w:rPr>
          <w:delText>–</w:delText>
        </w:r>
        <w:r w:rsidDel="00D72C45">
          <w:rPr>
            <w:rFonts w:asciiTheme="minorBidi" w:hAnsiTheme="minorBidi" w:hint="cs"/>
            <w:noProof/>
            <w:sz w:val="24"/>
            <w:szCs w:val="24"/>
            <w:rtl/>
          </w:rPr>
          <w:delText xml:space="preserve"> </w:delText>
        </w:r>
        <w:r w:rsidR="00BD7573" w:rsidDel="00D72C45">
          <w:fldChar w:fldCharType="begin"/>
        </w:r>
        <w:r w:rsidR="00BD7573" w:rsidDel="00D72C45">
          <w:delInstrText xml:space="preserve"> HYPERLINK "mailto:amityyu@ac.sce.ac.il" </w:delInstrText>
        </w:r>
        <w:r w:rsidR="00BD7573" w:rsidDel="00D72C45">
          <w:fldChar w:fldCharType="separate"/>
        </w:r>
        <w:r w:rsidR="00704B44" w:rsidRPr="00E71DEB" w:rsidDel="00D72C45">
          <w:rPr>
            <w:rStyle w:val="Hyperlink"/>
            <w:rFonts w:asciiTheme="minorBidi" w:hAnsiTheme="minorBidi"/>
            <w:noProof/>
            <w:sz w:val="24"/>
            <w:szCs w:val="24"/>
          </w:rPr>
          <w:delText>amityyu@ac.sce.ac.il</w:delText>
        </w:r>
        <w:r w:rsidR="00BD7573" w:rsidDel="00D72C45">
          <w:rPr>
            <w:rStyle w:val="Hyperlink"/>
            <w:rFonts w:asciiTheme="minorBidi" w:hAnsiTheme="minorBidi"/>
            <w:noProof/>
            <w:sz w:val="24"/>
            <w:szCs w:val="24"/>
          </w:rPr>
          <w:fldChar w:fldCharType="end"/>
        </w:r>
      </w:del>
    </w:p>
    <w:p w14:paraId="1556151C" w14:textId="77777777" w:rsidR="00704B44" w:rsidRPr="00704B44" w:rsidDel="005C31AC" w:rsidRDefault="00704B44" w:rsidP="00704B44">
      <w:pPr>
        <w:pStyle w:val="ListParagraph"/>
        <w:bidi/>
        <w:ind w:left="2880"/>
        <w:rPr>
          <w:del w:id="1282" w:author="Alon Levi" w:date="2021-11-12T13:26:00Z"/>
          <w:rFonts w:asciiTheme="minorBidi" w:hAnsiTheme="minorBidi"/>
          <w:noProof/>
          <w:sz w:val="24"/>
          <w:szCs w:val="24"/>
        </w:rPr>
      </w:pPr>
    </w:p>
    <w:p w14:paraId="15B0DDD6" w14:textId="77777777" w:rsidR="008311E4" w:rsidRPr="00C627AC" w:rsidRDefault="008311E4" w:rsidP="008311E4">
      <w:pPr>
        <w:bidi/>
        <w:rPr>
          <w:rFonts w:asciiTheme="minorBidi" w:hAnsiTheme="minorBidi"/>
          <w:noProof/>
          <w:sz w:val="24"/>
          <w:szCs w:val="24"/>
          <w:rtl/>
        </w:rPr>
      </w:pPr>
    </w:p>
    <w:p w14:paraId="23C581B0" w14:textId="629B68E9" w:rsidR="00124BC9" w:rsidRDefault="00124BC9" w:rsidP="00124BC9">
      <w:pPr>
        <w:pStyle w:val="ListParagraph"/>
        <w:numPr>
          <w:ilvl w:val="1"/>
          <w:numId w:val="17"/>
        </w:numPr>
        <w:bidi/>
        <w:rPr>
          <w:rFonts w:asciiTheme="minorBidi" w:hAnsiTheme="minorBidi"/>
          <w:b/>
          <w:bCs/>
          <w:noProof/>
          <w:sz w:val="24"/>
          <w:szCs w:val="24"/>
          <w:rtl/>
        </w:rPr>
      </w:pPr>
      <w:r>
        <w:rPr>
          <w:rFonts w:asciiTheme="minorBidi" w:hAnsiTheme="minorBidi" w:hint="cs"/>
          <w:b/>
          <w:bCs/>
          <w:noProof/>
          <w:sz w:val="24"/>
          <w:szCs w:val="24"/>
          <w:rtl/>
        </w:rPr>
        <w:t>השלב הבא / המיידי</w:t>
      </w:r>
    </w:p>
    <w:p w14:paraId="77751B0B" w14:textId="7F148C7B" w:rsidR="00124BC9" w:rsidRDefault="00124BC9" w:rsidP="00124BC9">
      <w:pPr>
        <w:pStyle w:val="ListParagraph"/>
        <w:bidi/>
        <w:ind w:left="1020"/>
        <w:rPr>
          <w:rFonts w:asciiTheme="minorBidi" w:hAnsiTheme="minorBidi"/>
          <w:b/>
          <w:bCs/>
          <w:noProof/>
          <w:sz w:val="24"/>
          <w:szCs w:val="24"/>
          <w:rtl/>
        </w:rPr>
      </w:pPr>
    </w:p>
    <w:p w14:paraId="525E42B8" w14:textId="2F1132D3" w:rsidR="00124BC9" w:rsidRDefault="00CE7F09" w:rsidP="00704B44">
      <w:pPr>
        <w:pStyle w:val="ListParagraph"/>
        <w:numPr>
          <w:ilvl w:val="0"/>
          <w:numId w:val="20"/>
        </w:numPr>
        <w:bidi/>
        <w:rPr>
          <w:rFonts w:asciiTheme="minorBidi" w:hAnsiTheme="minorBidi"/>
          <w:noProof/>
          <w:sz w:val="24"/>
          <w:szCs w:val="24"/>
        </w:rPr>
      </w:pPr>
      <w:ins w:id="1283" w:author="Alon Levi" w:date="2021-11-12T13:27:00Z">
        <w:r>
          <w:rPr>
            <w:rFonts w:asciiTheme="minorBidi" w:hAnsiTheme="minorBidi" w:hint="cs"/>
            <w:noProof/>
            <w:sz w:val="24"/>
            <w:szCs w:val="24"/>
            <w:rtl/>
          </w:rPr>
          <w:t>עיצוב, תכנון ופונקציונליות של המערכת משחק.</w:t>
        </w:r>
      </w:ins>
      <w:del w:id="1284" w:author="Alon Levi" w:date="2021-11-12T13:27:00Z">
        <w:r w:rsidR="00704B44" w:rsidDel="00CE7F09">
          <w:rPr>
            <w:rFonts w:asciiTheme="minorBidi" w:hAnsiTheme="minorBidi" w:hint="cs"/>
            <w:noProof/>
            <w:sz w:val="24"/>
            <w:szCs w:val="24"/>
            <w:rtl/>
          </w:rPr>
          <w:delText>קביעת שפה עלייה המערכת תתבסס</w:delText>
        </w:r>
      </w:del>
      <w:r w:rsidR="00704B44">
        <w:rPr>
          <w:rFonts w:asciiTheme="minorBidi" w:hAnsiTheme="minorBidi" w:hint="cs"/>
          <w:noProof/>
          <w:sz w:val="24"/>
          <w:szCs w:val="24"/>
          <w:rtl/>
        </w:rPr>
        <w:t xml:space="preserve"> </w:t>
      </w:r>
    </w:p>
    <w:p w14:paraId="70B20E1A" w14:textId="562E8A20" w:rsidR="00704B44" w:rsidRDefault="00CE7F09" w:rsidP="00704B44">
      <w:pPr>
        <w:pStyle w:val="ListParagraph"/>
        <w:numPr>
          <w:ilvl w:val="0"/>
          <w:numId w:val="20"/>
        </w:numPr>
        <w:bidi/>
        <w:rPr>
          <w:rFonts w:asciiTheme="minorBidi" w:hAnsiTheme="minorBidi"/>
          <w:noProof/>
          <w:sz w:val="24"/>
          <w:szCs w:val="24"/>
        </w:rPr>
      </w:pPr>
      <w:ins w:id="1285" w:author="Alon Levi" w:date="2021-11-12T13:28:00Z">
        <w:r>
          <w:rPr>
            <w:rFonts w:asciiTheme="minorBidi" w:hAnsiTheme="minorBidi" w:hint="cs"/>
            <w:noProof/>
            <w:sz w:val="24"/>
            <w:szCs w:val="24"/>
            <w:rtl/>
          </w:rPr>
          <w:t xml:space="preserve">עיצוב </w:t>
        </w:r>
      </w:ins>
      <w:ins w:id="1286" w:author="Alon Levi" w:date="2021-11-12T13:27:00Z">
        <w:r>
          <w:rPr>
            <w:rFonts w:asciiTheme="minorBidi" w:hAnsiTheme="minorBidi" w:hint="cs"/>
            <w:noProof/>
            <w:sz w:val="24"/>
            <w:szCs w:val="24"/>
            <w:rtl/>
          </w:rPr>
          <w:t>לוגו.</w:t>
        </w:r>
      </w:ins>
      <w:del w:id="1287" w:author="Alon Levi" w:date="2021-11-12T13:27:00Z">
        <w:r w:rsidR="003E1E75" w:rsidDel="00CE7F09">
          <w:rPr>
            <w:rFonts w:asciiTheme="minorBidi" w:hAnsiTheme="minorBidi" w:hint="cs"/>
            <w:noProof/>
            <w:sz w:val="24"/>
            <w:szCs w:val="24"/>
            <w:rtl/>
          </w:rPr>
          <w:delText>בניית מאגר שאלות בסיסי</w:delText>
        </w:r>
      </w:del>
    </w:p>
    <w:p w14:paraId="0AE49E28" w14:textId="6D12335D" w:rsidR="003E1E75" w:rsidRDefault="00CE7F09" w:rsidP="003E1E75">
      <w:pPr>
        <w:pStyle w:val="ListParagraph"/>
        <w:numPr>
          <w:ilvl w:val="0"/>
          <w:numId w:val="20"/>
        </w:numPr>
        <w:bidi/>
        <w:rPr>
          <w:ins w:id="1288" w:author="Alon Levi" w:date="2021-11-12T13:28:00Z"/>
          <w:rFonts w:asciiTheme="minorBidi" w:hAnsiTheme="minorBidi"/>
          <w:noProof/>
          <w:sz w:val="24"/>
          <w:szCs w:val="24"/>
        </w:rPr>
      </w:pPr>
      <w:ins w:id="1289" w:author="Alon Levi" w:date="2021-11-12T13:28:00Z">
        <w:r>
          <w:rPr>
            <w:rFonts w:asciiTheme="minorBidi" w:hAnsiTheme="minorBidi" w:hint="cs"/>
            <w:noProof/>
            <w:sz w:val="24"/>
            <w:szCs w:val="24"/>
            <w:rtl/>
          </w:rPr>
          <w:t xml:space="preserve">למידת שפות </w:t>
        </w:r>
        <w:r>
          <w:rPr>
            <w:rFonts w:asciiTheme="minorBidi" w:hAnsiTheme="minorBidi"/>
            <w:noProof/>
            <w:sz w:val="24"/>
            <w:szCs w:val="24"/>
          </w:rPr>
          <w:t>HTML,CSS</w:t>
        </w:r>
        <w:r>
          <w:rPr>
            <w:rFonts w:asciiTheme="minorBidi" w:hAnsiTheme="minorBidi" w:hint="cs"/>
            <w:noProof/>
            <w:sz w:val="24"/>
            <w:szCs w:val="24"/>
            <w:rtl/>
          </w:rPr>
          <w:t xml:space="preserve"> ו- </w:t>
        </w:r>
        <w:r>
          <w:rPr>
            <w:rFonts w:asciiTheme="minorBidi" w:hAnsiTheme="minorBidi"/>
            <w:noProof/>
            <w:sz w:val="24"/>
            <w:szCs w:val="24"/>
          </w:rPr>
          <w:t>JavaScript</w:t>
        </w:r>
        <w:r>
          <w:rPr>
            <w:rFonts w:asciiTheme="minorBidi" w:hAnsiTheme="minorBidi" w:hint="cs"/>
            <w:noProof/>
            <w:sz w:val="24"/>
            <w:szCs w:val="24"/>
            <w:rtl/>
          </w:rPr>
          <w:t xml:space="preserve"> בצורה מעמיקה.</w:t>
        </w:r>
      </w:ins>
      <w:del w:id="1290" w:author="Alon Levi" w:date="2021-11-12T13:28:00Z">
        <w:r w:rsidR="003E1E75" w:rsidDel="00CE7F09">
          <w:rPr>
            <w:rFonts w:asciiTheme="minorBidi" w:hAnsiTheme="minorBidi" w:hint="cs"/>
            <w:noProof/>
            <w:sz w:val="24"/>
            <w:szCs w:val="24"/>
            <w:rtl/>
          </w:rPr>
          <w:delText>עיצוב נראות המערכת</w:delText>
        </w:r>
      </w:del>
    </w:p>
    <w:p w14:paraId="6E496C7F" w14:textId="16832366" w:rsidR="00CE7F09" w:rsidRDefault="00CE7F09" w:rsidP="00CE7F09">
      <w:pPr>
        <w:pStyle w:val="ListParagraph"/>
        <w:numPr>
          <w:ilvl w:val="0"/>
          <w:numId w:val="20"/>
        </w:numPr>
        <w:bidi/>
        <w:rPr>
          <w:rFonts w:asciiTheme="minorBidi" w:hAnsiTheme="minorBidi"/>
          <w:noProof/>
          <w:sz w:val="24"/>
          <w:szCs w:val="24"/>
          <w:rtl/>
        </w:rPr>
      </w:pPr>
      <w:ins w:id="1291" w:author="Alon Levi" w:date="2021-11-12T13:28:00Z">
        <w:r>
          <w:rPr>
            <w:rFonts w:asciiTheme="minorBidi" w:hAnsiTheme="minorBidi" w:hint="cs"/>
            <w:noProof/>
            <w:sz w:val="24"/>
            <w:szCs w:val="24"/>
            <w:rtl/>
          </w:rPr>
          <w:t xml:space="preserve">למידה עצמאית לגבי </w:t>
        </w:r>
      </w:ins>
      <w:ins w:id="1292" w:author="Alon Levi" w:date="2021-11-12T13:29:00Z">
        <w:r>
          <w:rPr>
            <w:rFonts w:asciiTheme="minorBidi" w:hAnsiTheme="minorBidi" w:hint="cs"/>
            <w:noProof/>
            <w:sz w:val="24"/>
            <w:szCs w:val="24"/>
            <w:rtl/>
          </w:rPr>
          <w:t>בדיקות יחידה ב-</w:t>
        </w:r>
        <w:r>
          <w:rPr>
            <w:rFonts w:asciiTheme="minorBidi" w:hAnsiTheme="minorBidi" w:hint="cs"/>
            <w:noProof/>
            <w:sz w:val="24"/>
            <w:szCs w:val="24"/>
          </w:rPr>
          <w:t>J</w:t>
        </w:r>
        <w:r>
          <w:rPr>
            <w:rFonts w:asciiTheme="minorBidi" w:hAnsiTheme="minorBidi"/>
            <w:noProof/>
            <w:sz w:val="24"/>
            <w:szCs w:val="24"/>
          </w:rPr>
          <w:t>ava</w:t>
        </w:r>
        <w:r>
          <w:rPr>
            <w:rFonts w:asciiTheme="minorBidi" w:hAnsiTheme="minorBidi" w:hint="cs"/>
            <w:noProof/>
            <w:sz w:val="24"/>
            <w:szCs w:val="24"/>
            <w:rtl/>
          </w:rPr>
          <w:t>.</w:t>
        </w:r>
      </w:ins>
    </w:p>
    <w:p w14:paraId="0ACB83B8" w14:textId="3C88F107" w:rsidR="00124BC9" w:rsidRDefault="00124BC9" w:rsidP="00124BC9">
      <w:pPr>
        <w:pStyle w:val="ListParagraph"/>
        <w:bidi/>
        <w:ind w:left="1020" w:firstLine="420"/>
        <w:rPr>
          <w:rFonts w:asciiTheme="minorBidi" w:hAnsiTheme="minorBidi"/>
          <w:noProof/>
          <w:sz w:val="24"/>
          <w:szCs w:val="24"/>
          <w:rtl/>
        </w:rPr>
      </w:pPr>
    </w:p>
    <w:p w14:paraId="4B77B18E" w14:textId="7AB60E97" w:rsidR="00124BC9" w:rsidRPr="00C627AC" w:rsidRDefault="00124BC9" w:rsidP="00C627AC">
      <w:pPr>
        <w:bidi/>
        <w:rPr>
          <w:rFonts w:asciiTheme="minorBidi" w:hAnsiTheme="minorBidi"/>
          <w:b/>
          <w:bCs/>
          <w:noProof/>
          <w:sz w:val="24"/>
          <w:szCs w:val="24"/>
          <w:rtl/>
        </w:rPr>
      </w:pPr>
    </w:p>
    <w:p w14:paraId="743836E6" w14:textId="5FD86F71" w:rsidR="00124BC9" w:rsidRPr="00C627AC" w:rsidRDefault="00327F1E" w:rsidP="00C627AC">
      <w:pPr>
        <w:bidi/>
        <w:rPr>
          <w:rFonts w:asciiTheme="minorBidi" w:hAnsiTheme="minorBidi"/>
          <w:noProof/>
          <w:sz w:val="24"/>
          <w:szCs w:val="24"/>
          <w:rtl/>
        </w:rPr>
      </w:pPr>
      <w:commentRangeStart w:id="1293"/>
      <w:commentRangeEnd w:id="1293"/>
      <w:r>
        <w:rPr>
          <w:rStyle w:val="CommentReference"/>
          <w:rtl/>
        </w:rPr>
        <w:commentReference w:id="1293"/>
      </w:r>
    </w:p>
    <w:p w14:paraId="0645D3B2" w14:textId="77777777" w:rsidR="00124BC9" w:rsidRDefault="00124BC9" w:rsidP="00124BC9">
      <w:pPr>
        <w:pStyle w:val="ListParagraph"/>
        <w:bidi/>
        <w:ind w:left="1020" w:firstLine="420"/>
        <w:rPr>
          <w:rFonts w:asciiTheme="minorBidi" w:hAnsiTheme="minorBidi"/>
          <w:b/>
          <w:bCs/>
          <w:noProof/>
          <w:sz w:val="24"/>
          <w:szCs w:val="24"/>
          <w:rtl/>
        </w:rPr>
      </w:pPr>
    </w:p>
    <w:p w14:paraId="11EFDB32" w14:textId="77777777" w:rsidR="00124BC9" w:rsidRPr="00124BC9" w:rsidRDefault="00124BC9" w:rsidP="00124BC9">
      <w:pPr>
        <w:pStyle w:val="ListParagraph"/>
        <w:bidi/>
        <w:ind w:left="1020" w:firstLine="420"/>
        <w:rPr>
          <w:rFonts w:asciiTheme="minorBidi" w:hAnsiTheme="minorBidi"/>
          <w:b/>
          <w:bCs/>
          <w:noProof/>
          <w:sz w:val="24"/>
          <w:szCs w:val="24"/>
          <w:rtl/>
        </w:rPr>
      </w:pPr>
    </w:p>
    <w:p w14:paraId="516A1F75" w14:textId="7DB33D51" w:rsidR="00892F8A" w:rsidRPr="00892F8A" w:rsidRDefault="00892F8A" w:rsidP="00892F8A">
      <w:pPr>
        <w:pStyle w:val="ListParagraph"/>
        <w:bidi/>
        <w:ind w:left="1680"/>
        <w:rPr>
          <w:rFonts w:asciiTheme="minorBidi" w:hAnsiTheme="minorBidi"/>
          <w:noProof/>
          <w:sz w:val="24"/>
          <w:szCs w:val="24"/>
          <w:rtl/>
        </w:rPr>
      </w:pPr>
    </w:p>
    <w:p w14:paraId="20E3FBC0" w14:textId="5515E6F1" w:rsidR="009B03DF" w:rsidRDefault="009B03DF" w:rsidP="009B03DF">
      <w:pPr>
        <w:pStyle w:val="ListParagraph"/>
        <w:bidi/>
        <w:ind w:left="2880"/>
        <w:rPr>
          <w:rFonts w:asciiTheme="minorBidi" w:hAnsiTheme="minorBidi"/>
          <w:noProof/>
          <w:sz w:val="24"/>
          <w:szCs w:val="24"/>
        </w:rPr>
      </w:pPr>
      <w:r>
        <w:rPr>
          <w:rFonts w:asciiTheme="minorBidi" w:hAnsiTheme="minorBidi"/>
          <w:noProof/>
          <w:sz w:val="24"/>
          <w:szCs w:val="24"/>
          <w:rtl/>
        </w:rPr>
        <w:br/>
      </w:r>
      <w:r>
        <w:rPr>
          <w:rFonts w:asciiTheme="minorBidi" w:hAnsiTheme="minorBidi"/>
          <w:noProof/>
          <w:sz w:val="24"/>
          <w:szCs w:val="24"/>
          <w:rtl/>
        </w:rPr>
        <w:br/>
      </w:r>
      <w:r>
        <w:rPr>
          <w:rFonts w:asciiTheme="minorBidi" w:hAnsiTheme="minorBidi"/>
          <w:noProof/>
          <w:sz w:val="24"/>
          <w:szCs w:val="24"/>
          <w:rtl/>
        </w:rPr>
        <w:br/>
      </w:r>
    </w:p>
    <w:p w14:paraId="43F4E88D" w14:textId="258A399F" w:rsidR="009B03DF" w:rsidRDefault="009B03DF" w:rsidP="009B03DF">
      <w:pPr>
        <w:pStyle w:val="ListParagraph"/>
        <w:bidi/>
        <w:ind w:left="2040"/>
        <w:rPr>
          <w:rFonts w:asciiTheme="minorBidi" w:hAnsiTheme="minorBidi"/>
          <w:noProof/>
          <w:sz w:val="24"/>
          <w:szCs w:val="24"/>
          <w:rtl/>
        </w:rPr>
      </w:pPr>
    </w:p>
    <w:p w14:paraId="42D15EC8" w14:textId="77777777" w:rsidR="009B03DF" w:rsidRPr="009B03DF" w:rsidRDefault="009B03DF" w:rsidP="009B03DF">
      <w:pPr>
        <w:pStyle w:val="ListParagraph"/>
        <w:bidi/>
        <w:ind w:left="2040"/>
        <w:rPr>
          <w:rFonts w:asciiTheme="minorBidi" w:hAnsiTheme="minorBidi"/>
          <w:noProof/>
          <w:sz w:val="24"/>
          <w:szCs w:val="24"/>
          <w:rtl/>
        </w:rPr>
      </w:pPr>
    </w:p>
    <w:p w14:paraId="2A2CE7C4" w14:textId="77777777" w:rsidR="009B03DF" w:rsidRPr="009B03DF" w:rsidRDefault="009B03DF" w:rsidP="009B03DF">
      <w:pPr>
        <w:pStyle w:val="ListParagraph"/>
        <w:bidi/>
        <w:ind w:left="1680"/>
        <w:rPr>
          <w:rFonts w:asciiTheme="minorBidi" w:hAnsiTheme="minorBidi"/>
          <w:b/>
          <w:bCs/>
          <w:noProof/>
          <w:sz w:val="24"/>
          <w:szCs w:val="24"/>
          <w:rtl/>
        </w:rPr>
      </w:pPr>
    </w:p>
    <w:p w14:paraId="26855854" w14:textId="59C4A0E5" w:rsidR="00A60604" w:rsidRPr="00A60604" w:rsidRDefault="00A60604" w:rsidP="00A60604">
      <w:pPr>
        <w:pStyle w:val="ListParagraph"/>
        <w:bidi/>
        <w:ind w:left="1020"/>
        <w:rPr>
          <w:rFonts w:asciiTheme="minorBidi" w:hAnsiTheme="minorBidi"/>
          <w:noProof/>
          <w:sz w:val="24"/>
          <w:szCs w:val="24"/>
          <w:rtl/>
        </w:rPr>
      </w:pPr>
      <w:r>
        <w:rPr>
          <w:rFonts w:asciiTheme="minorBidi" w:hAnsiTheme="minorBidi"/>
          <w:noProof/>
          <w:sz w:val="24"/>
          <w:szCs w:val="24"/>
          <w:rtl/>
        </w:rPr>
        <w:tab/>
      </w:r>
    </w:p>
    <w:p w14:paraId="1990C57C" w14:textId="77777777" w:rsidR="008910BB" w:rsidRPr="00D705AD" w:rsidRDefault="008910BB" w:rsidP="008910BB">
      <w:pPr>
        <w:pStyle w:val="ListParagraph"/>
        <w:bidi/>
        <w:ind w:left="1488"/>
        <w:rPr>
          <w:rFonts w:asciiTheme="minorBidi" w:hAnsiTheme="minorBidi"/>
          <w:b/>
          <w:bCs/>
          <w:noProof/>
          <w:sz w:val="24"/>
          <w:szCs w:val="24"/>
          <w:rtl/>
        </w:rPr>
      </w:pPr>
    </w:p>
    <w:p w14:paraId="45814757" w14:textId="77777777" w:rsidR="00D705AD" w:rsidRPr="00D705AD" w:rsidRDefault="00D705AD" w:rsidP="00D705AD">
      <w:pPr>
        <w:pStyle w:val="ListParagraph"/>
        <w:bidi/>
        <w:ind w:left="1488"/>
        <w:rPr>
          <w:rFonts w:asciiTheme="minorBidi" w:hAnsiTheme="minorBidi"/>
          <w:b/>
          <w:bCs/>
          <w:noProof/>
          <w:sz w:val="24"/>
          <w:szCs w:val="24"/>
          <w:rtl/>
        </w:rPr>
      </w:pPr>
    </w:p>
    <w:sectPr w:rsidR="00D705AD" w:rsidRPr="00D705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das Chassidim" w:date="2021-11-09T08:27:00Z" w:initials="HC">
    <w:p w14:paraId="62275041" w14:textId="47DFE4DB" w:rsidR="00327F1E" w:rsidRDefault="00327F1E">
      <w:pPr>
        <w:pStyle w:val="CommentText"/>
      </w:pPr>
      <w:r>
        <w:rPr>
          <w:rStyle w:val="CommentReference"/>
        </w:rPr>
        <w:annotationRef/>
      </w:r>
      <w:r>
        <w:rPr>
          <w:rFonts w:hint="cs"/>
          <w:rtl/>
        </w:rPr>
        <w:t>לא לפי התבנית</w:t>
      </w:r>
    </w:p>
  </w:comment>
  <w:comment w:id="7" w:author="Hadas Chassidim" w:date="2021-11-09T08:25:00Z" w:initials="HC">
    <w:p w14:paraId="2D791489" w14:textId="4945CA88" w:rsidR="00327F1E" w:rsidRDefault="00327F1E">
      <w:pPr>
        <w:pStyle w:val="CommentText"/>
      </w:pPr>
      <w:r>
        <w:rPr>
          <w:rStyle w:val="CommentReference"/>
        </w:rPr>
        <w:annotationRef/>
      </w:r>
      <w:r>
        <w:rPr>
          <w:rFonts w:hint="cs"/>
          <w:rtl/>
        </w:rPr>
        <w:t xml:space="preserve">לכלול </w:t>
      </w:r>
      <w:r>
        <w:rPr>
          <w:rFonts w:hint="cs"/>
          <w:rtl/>
        </w:rPr>
        <w:t>בתקציר</w:t>
      </w:r>
    </w:p>
  </w:comment>
  <w:comment w:id="51" w:author="Hadas Chassidim" w:date="2021-11-09T08:25:00Z" w:initials="HC">
    <w:p w14:paraId="1E3128C7" w14:textId="77777777" w:rsidR="00556970" w:rsidRDefault="00556970" w:rsidP="00556970">
      <w:pPr>
        <w:pStyle w:val="CommentText"/>
      </w:pPr>
      <w:r>
        <w:rPr>
          <w:rStyle w:val="CommentReference"/>
        </w:rPr>
        <w:annotationRef/>
      </w:r>
      <w:r>
        <w:rPr>
          <w:rFonts w:hint="cs"/>
          <w:rtl/>
        </w:rPr>
        <w:t xml:space="preserve">לכלול </w:t>
      </w:r>
      <w:r>
        <w:rPr>
          <w:rFonts w:hint="cs"/>
          <w:rtl/>
        </w:rPr>
        <w:t>בתקציר</w:t>
      </w:r>
    </w:p>
  </w:comment>
  <w:comment w:id="96" w:author="Hadas Chassidim" w:date="2021-11-09T08:23:00Z" w:initials="HC">
    <w:p w14:paraId="3BF321DD" w14:textId="52DE35AF" w:rsidR="00327F1E" w:rsidRDefault="00327F1E" w:rsidP="00327F1E">
      <w:pPr>
        <w:pStyle w:val="CommentText"/>
      </w:pPr>
      <w:r>
        <w:rPr>
          <w:rStyle w:val="CommentReference"/>
        </w:rPr>
        <w:annotationRef/>
      </w:r>
      <w:r>
        <w:rPr>
          <w:rFonts w:hint="cs"/>
          <w:rtl/>
        </w:rPr>
        <w:t xml:space="preserve">רקע, </w:t>
      </w:r>
      <w:r>
        <w:rPr>
          <w:rFonts w:hint="cs"/>
          <w:rtl/>
        </w:rPr>
        <w:t>פתרון באמצעות משח לא רק הדגש על פיתוח המערכת.</w:t>
      </w:r>
    </w:p>
  </w:comment>
  <w:comment w:id="130" w:author="Hadas Chassidim" w:date="2021-11-09T08:24:00Z" w:initials="HC">
    <w:p w14:paraId="31BE6307" w14:textId="29F614AB" w:rsidR="00327F1E" w:rsidRDefault="00327F1E">
      <w:pPr>
        <w:pStyle w:val="CommentText"/>
      </w:pPr>
      <w:r>
        <w:rPr>
          <w:rStyle w:val="CommentReference"/>
        </w:rPr>
        <w:annotationRef/>
      </w:r>
      <w:r>
        <w:rPr>
          <w:rFonts w:hint="cs"/>
          <w:rtl/>
        </w:rPr>
        <w:t>קונקרטית</w:t>
      </w:r>
      <w:r>
        <w:rPr>
          <w:rFonts w:hint="cs"/>
          <w:rtl/>
        </w:rPr>
        <w:t>?</w:t>
      </w:r>
    </w:p>
  </w:comment>
  <w:comment w:id="242" w:author="Hadas Chassidim" w:date="2021-11-09T08:25:00Z" w:initials="HC">
    <w:p w14:paraId="1577A2F1" w14:textId="61E655D7" w:rsidR="00327F1E" w:rsidRDefault="00327F1E">
      <w:pPr>
        <w:pStyle w:val="CommentText"/>
      </w:pPr>
      <w:r>
        <w:rPr>
          <w:rStyle w:val="CommentReference"/>
        </w:rPr>
        <w:annotationRef/>
      </w:r>
      <w:r>
        <w:rPr>
          <w:rFonts w:hint="cs"/>
          <w:rtl/>
        </w:rPr>
        <w:t>תמיכה לבעיה</w:t>
      </w:r>
    </w:p>
  </w:comment>
  <w:comment w:id="270" w:author="Hadas Chassidim" w:date="2021-11-09T08:26:00Z" w:initials="HC">
    <w:p w14:paraId="5C77F68A" w14:textId="0A2A3DF6" w:rsidR="00327F1E" w:rsidRDefault="00327F1E">
      <w:pPr>
        <w:pStyle w:val="CommentText"/>
      </w:pPr>
      <w:r>
        <w:rPr>
          <w:rStyle w:val="CommentReference"/>
        </w:rPr>
        <w:annotationRef/>
      </w:r>
      <w:r>
        <w:rPr>
          <w:rFonts w:hint="cs"/>
          <w:rtl/>
        </w:rPr>
        <w:t xml:space="preserve">תוכנית </w:t>
      </w:r>
      <w:r>
        <w:rPr>
          <w:rFonts w:hint="cs"/>
          <w:rtl/>
        </w:rPr>
        <w:t>זמנים ומשימות גם כאן</w:t>
      </w:r>
    </w:p>
  </w:comment>
  <w:comment w:id="379" w:author="Hadas Chassidim" w:date="2021-11-09T08:26:00Z" w:initials="HC">
    <w:p w14:paraId="1197B3C7" w14:textId="6DF3D651" w:rsidR="00327F1E" w:rsidRDefault="00327F1E">
      <w:pPr>
        <w:pStyle w:val="CommentText"/>
      </w:pPr>
      <w:r>
        <w:rPr>
          <w:rStyle w:val="CommentReference"/>
        </w:rPr>
        <w:annotationRef/>
      </w:r>
      <w:r>
        <w:rPr>
          <w:rFonts w:hint="cs"/>
          <w:rtl/>
        </w:rPr>
        <w:t xml:space="preserve">תוכנית </w:t>
      </w:r>
      <w:r>
        <w:rPr>
          <w:rFonts w:hint="cs"/>
          <w:rtl/>
        </w:rPr>
        <w:t>עבודה</w:t>
      </w:r>
    </w:p>
  </w:comment>
  <w:comment w:id="572" w:author="Hadas Chassidim" w:date="2021-11-09T08:27:00Z" w:initials="HC">
    <w:p w14:paraId="44523B10" w14:textId="441E0C18" w:rsidR="00327F1E" w:rsidRDefault="00327F1E">
      <w:pPr>
        <w:pStyle w:val="CommentText"/>
      </w:pPr>
      <w:r>
        <w:rPr>
          <w:rStyle w:val="CommentReference"/>
        </w:rPr>
        <w:annotationRef/>
      </w:r>
      <w:r>
        <w:rPr>
          <w:rFonts w:hint="cs"/>
          <w:rtl/>
        </w:rPr>
        <w:t>חלופות ומשמעויות כספיות, ביצועיות</w:t>
      </w:r>
    </w:p>
  </w:comment>
  <w:comment w:id="578" w:author="Hadas Chassidim" w:date="2021-11-09T08:29:00Z" w:initials="HC">
    <w:p w14:paraId="5292373C" w14:textId="6CD3184E" w:rsidR="00327F1E" w:rsidRDefault="00327F1E">
      <w:pPr>
        <w:pStyle w:val="CommentText"/>
      </w:pPr>
      <w:r>
        <w:rPr>
          <w:rStyle w:val="CommentReference"/>
        </w:rPr>
        <w:annotationRef/>
      </w:r>
      <w:r>
        <w:rPr>
          <w:rFonts w:hint="cs"/>
          <w:rtl/>
        </w:rPr>
        <w:t xml:space="preserve">מאפיינים </w:t>
      </w:r>
      <w:r>
        <w:rPr>
          <w:rFonts w:hint="cs"/>
          <w:rtl/>
        </w:rPr>
        <w:t>בחומרה</w:t>
      </w:r>
    </w:p>
  </w:comment>
  <w:comment w:id="1268" w:author="Hadas Chassidim" w:date="2021-11-09T08:27:00Z" w:initials="HC">
    <w:p w14:paraId="3E71DF15" w14:textId="743C31DF" w:rsidR="00327F1E" w:rsidRDefault="00327F1E">
      <w:pPr>
        <w:pStyle w:val="CommentText"/>
      </w:pPr>
      <w:r>
        <w:rPr>
          <w:rStyle w:val="CommentReference"/>
        </w:rPr>
        <w:annotationRef/>
      </w:r>
      <w:r>
        <w:rPr>
          <w:rFonts w:hint="cs"/>
          <w:rtl/>
        </w:rPr>
        <w:t xml:space="preserve">רמת </w:t>
      </w:r>
      <w:r>
        <w:rPr>
          <w:rFonts w:hint="cs"/>
          <w:rtl/>
        </w:rPr>
        <w:t>ידע</w:t>
      </w:r>
    </w:p>
  </w:comment>
  <w:comment w:id="1293" w:author="Hadas Chassidim" w:date="2021-11-09T08:28:00Z" w:initials="HC">
    <w:p w14:paraId="4FC2E064" w14:textId="3ABF28EF" w:rsidR="00327F1E" w:rsidRDefault="00327F1E">
      <w:pPr>
        <w:pStyle w:val="CommentText"/>
      </w:pPr>
      <w:r>
        <w:rPr>
          <w:rStyle w:val="CommentReference"/>
        </w:rPr>
        <w:annotationRef/>
      </w:r>
      <w:r>
        <w:rPr>
          <w:rFonts w:hint="cs"/>
          <w:rtl/>
        </w:rPr>
        <w:t xml:space="preserve">בעלי </w:t>
      </w:r>
      <w:r>
        <w:rPr>
          <w:rFonts w:hint="cs"/>
          <w:rtl/>
        </w:rPr>
        <w:t xml:space="preserve">עניין, חלופות אפליקטיביות עסקיות,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275041" w15:done="1"/>
  <w15:commentEx w15:paraId="2D791489" w15:done="0"/>
  <w15:commentEx w15:paraId="1E3128C7" w15:done="1"/>
  <w15:commentEx w15:paraId="3BF321DD" w15:done="0"/>
  <w15:commentEx w15:paraId="31BE6307" w15:done="1"/>
  <w15:commentEx w15:paraId="1577A2F1" w15:done="0"/>
  <w15:commentEx w15:paraId="5C77F68A" w15:done="0"/>
  <w15:commentEx w15:paraId="1197B3C7" w15:done="1"/>
  <w15:commentEx w15:paraId="44523B10" w15:done="0"/>
  <w15:commentEx w15:paraId="5292373C" w15:done="1"/>
  <w15:commentEx w15:paraId="3E71DF15" w15:done="0"/>
  <w15:commentEx w15:paraId="4FC2E0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7C5C" w16cex:dateUtc="2021-11-09T06:27:00Z"/>
  <w16cex:commentExtensible w16cex:durableId="25377C5D" w16cex:dateUtc="2021-11-09T06:25:00Z"/>
  <w16cex:commentExtensible w16cex:durableId="25377DF5" w16cex:dateUtc="2021-11-09T06:25:00Z"/>
  <w16cex:commentExtensible w16cex:durableId="25377C5E" w16cex:dateUtc="2021-11-09T06:23:00Z"/>
  <w16cex:commentExtensible w16cex:durableId="25377C5F" w16cex:dateUtc="2021-11-09T06:24:00Z"/>
  <w16cex:commentExtensible w16cex:durableId="25377C60" w16cex:dateUtc="2021-11-09T06:25:00Z"/>
  <w16cex:commentExtensible w16cex:durableId="25377C61" w16cex:dateUtc="2021-11-09T06:26:00Z"/>
  <w16cex:commentExtensible w16cex:durableId="25377C62" w16cex:dateUtc="2021-11-09T06:26:00Z"/>
  <w16cex:commentExtensible w16cex:durableId="25377C63" w16cex:dateUtc="2021-11-09T06:27:00Z"/>
  <w16cex:commentExtensible w16cex:durableId="25377C64" w16cex:dateUtc="2021-11-09T06:29:00Z"/>
  <w16cex:commentExtensible w16cex:durableId="25377C65" w16cex:dateUtc="2021-11-09T06:27:00Z"/>
  <w16cex:commentExtensible w16cex:durableId="25377C66" w16cex:dateUtc="2021-11-09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75041" w16cid:durableId="25377C5C"/>
  <w16cid:commentId w16cid:paraId="2D791489" w16cid:durableId="25377C5D"/>
  <w16cid:commentId w16cid:paraId="1E3128C7" w16cid:durableId="25377DF5"/>
  <w16cid:commentId w16cid:paraId="3BF321DD" w16cid:durableId="25377C5E"/>
  <w16cid:commentId w16cid:paraId="31BE6307" w16cid:durableId="25377C5F"/>
  <w16cid:commentId w16cid:paraId="1577A2F1" w16cid:durableId="25377C60"/>
  <w16cid:commentId w16cid:paraId="5C77F68A" w16cid:durableId="25377C61"/>
  <w16cid:commentId w16cid:paraId="1197B3C7" w16cid:durableId="25377C62"/>
  <w16cid:commentId w16cid:paraId="44523B10" w16cid:durableId="25377C63"/>
  <w16cid:commentId w16cid:paraId="5292373C" w16cid:durableId="25377C64"/>
  <w16cid:commentId w16cid:paraId="3E71DF15" w16cid:durableId="25377C65"/>
  <w16cid:commentId w16cid:paraId="4FC2E064" w16cid:durableId="25377C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24"/>
    <w:multiLevelType w:val="hybridMultilevel"/>
    <w:tmpl w:val="B17C7D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3A4930"/>
    <w:multiLevelType w:val="multilevel"/>
    <w:tmpl w:val="58EA911A"/>
    <w:lvl w:ilvl="0">
      <w:start w:val="2"/>
      <w:numFmt w:val="decimal"/>
      <w:lvlText w:val="%1"/>
      <w:lvlJc w:val="left"/>
      <w:pPr>
        <w:ind w:left="468" w:hanging="468"/>
      </w:pPr>
      <w:rPr>
        <w:rFonts w:hint="default"/>
        <w:b/>
      </w:rPr>
    </w:lvl>
    <w:lvl w:ilvl="1">
      <w:start w:val="15"/>
      <w:numFmt w:val="decimal"/>
      <w:lvlText w:val="%1.%2"/>
      <w:lvlJc w:val="left"/>
      <w:pPr>
        <w:ind w:left="1128" w:hanging="468"/>
      </w:pPr>
      <w:rPr>
        <w:rFonts w:hint="default"/>
        <w:b w:val="0"/>
        <w:bCs/>
      </w:rPr>
    </w:lvl>
    <w:lvl w:ilvl="2">
      <w:start w:val="1"/>
      <w:numFmt w:val="decimal"/>
      <w:lvlText w:val="%1.%2.%3"/>
      <w:lvlJc w:val="left"/>
      <w:pPr>
        <w:ind w:left="2040" w:hanging="720"/>
      </w:pPr>
      <w:rPr>
        <w:rFonts w:hint="default"/>
        <w:b/>
      </w:rPr>
    </w:lvl>
    <w:lvl w:ilvl="3">
      <w:start w:val="1"/>
      <w:numFmt w:val="decimal"/>
      <w:lvlText w:val="%1.%2.%3.%4"/>
      <w:lvlJc w:val="left"/>
      <w:pPr>
        <w:ind w:left="3060" w:hanging="1080"/>
      </w:pPr>
      <w:rPr>
        <w:rFonts w:hint="default"/>
        <w:b/>
      </w:rPr>
    </w:lvl>
    <w:lvl w:ilvl="4">
      <w:start w:val="1"/>
      <w:numFmt w:val="decimal"/>
      <w:lvlText w:val="%1.%2.%3.%4.%5"/>
      <w:lvlJc w:val="left"/>
      <w:pPr>
        <w:ind w:left="3720" w:hanging="1080"/>
      </w:pPr>
      <w:rPr>
        <w:rFonts w:hint="default"/>
        <w:b/>
      </w:rPr>
    </w:lvl>
    <w:lvl w:ilvl="5">
      <w:start w:val="1"/>
      <w:numFmt w:val="decimal"/>
      <w:lvlText w:val="%1.%2.%3.%4.%5.%6"/>
      <w:lvlJc w:val="left"/>
      <w:pPr>
        <w:ind w:left="4740" w:hanging="1440"/>
      </w:pPr>
      <w:rPr>
        <w:rFonts w:hint="default"/>
        <w:b/>
      </w:rPr>
    </w:lvl>
    <w:lvl w:ilvl="6">
      <w:start w:val="1"/>
      <w:numFmt w:val="decimal"/>
      <w:lvlText w:val="%1.%2.%3.%4.%5.%6.%7"/>
      <w:lvlJc w:val="left"/>
      <w:pPr>
        <w:ind w:left="5400" w:hanging="1440"/>
      </w:pPr>
      <w:rPr>
        <w:rFonts w:hint="default"/>
        <w:b/>
      </w:rPr>
    </w:lvl>
    <w:lvl w:ilvl="7">
      <w:start w:val="1"/>
      <w:numFmt w:val="decimal"/>
      <w:lvlText w:val="%1.%2.%3.%4.%5.%6.%7.%8"/>
      <w:lvlJc w:val="left"/>
      <w:pPr>
        <w:ind w:left="6420" w:hanging="1800"/>
      </w:pPr>
      <w:rPr>
        <w:rFonts w:hint="default"/>
        <w:b/>
      </w:rPr>
    </w:lvl>
    <w:lvl w:ilvl="8">
      <w:start w:val="1"/>
      <w:numFmt w:val="decimal"/>
      <w:lvlText w:val="%1.%2.%3.%4.%5.%6.%7.%8.%9"/>
      <w:lvlJc w:val="left"/>
      <w:pPr>
        <w:ind w:left="7080" w:hanging="1800"/>
      </w:pPr>
      <w:rPr>
        <w:rFonts w:hint="default"/>
        <w:b/>
      </w:rPr>
    </w:lvl>
  </w:abstractNum>
  <w:abstractNum w:abstractNumId="2" w15:restartNumberingAfterBreak="0">
    <w:nsid w:val="0E0635DB"/>
    <w:multiLevelType w:val="hybridMultilevel"/>
    <w:tmpl w:val="D0D03A70"/>
    <w:lvl w:ilvl="0" w:tplc="985200BE">
      <w:start w:val="1"/>
      <w:numFmt w:val="decimal"/>
      <w:lvlText w:val="%1)"/>
      <w:lvlJc w:val="left"/>
      <w:pPr>
        <w:ind w:left="2040" w:hanging="360"/>
      </w:pPr>
      <w:rPr>
        <w:rFonts w:hint="default"/>
      </w:rPr>
    </w:lvl>
    <w:lvl w:ilvl="1" w:tplc="20000019">
      <w:start w:val="1"/>
      <w:numFmt w:val="lowerLetter"/>
      <w:lvlText w:val="%2."/>
      <w:lvlJc w:val="left"/>
      <w:pPr>
        <w:ind w:left="2760" w:hanging="360"/>
      </w:pPr>
    </w:lvl>
    <w:lvl w:ilvl="2" w:tplc="2000001B" w:tentative="1">
      <w:start w:val="1"/>
      <w:numFmt w:val="lowerRoman"/>
      <w:lvlText w:val="%3."/>
      <w:lvlJc w:val="right"/>
      <w:pPr>
        <w:ind w:left="3480" w:hanging="180"/>
      </w:pPr>
    </w:lvl>
    <w:lvl w:ilvl="3" w:tplc="2000000F" w:tentative="1">
      <w:start w:val="1"/>
      <w:numFmt w:val="decimal"/>
      <w:lvlText w:val="%4."/>
      <w:lvlJc w:val="left"/>
      <w:pPr>
        <w:ind w:left="4200" w:hanging="360"/>
      </w:pPr>
    </w:lvl>
    <w:lvl w:ilvl="4" w:tplc="20000019" w:tentative="1">
      <w:start w:val="1"/>
      <w:numFmt w:val="lowerLetter"/>
      <w:lvlText w:val="%5."/>
      <w:lvlJc w:val="left"/>
      <w:pPr>
        <w:ind w:left="4920" w:hanging="360"/>
      </w:pPr>
    </w:lvl>
    <w:lvl w:ilvl="5" w:tplc="2000001B" w:tentative="1">
      <w:start w:val="1"/>
      <w:numFmt w:val="lowerRoman"/>
      <w:lvlText w:val="%6."/>
      <w:lvlJc w:val="right"/>
      <w:pPr>
        <w:ind w:left="5640" w:hanging="180"/>
      </w:pPr>
    </w:lvl>
    <w:lvl w:ilvl="6" w:tplc="2000000F" w:tentative="1">
      <w:start w:val="1"/>
      <w:numFmt w:val="decimal"/>
      <w:lvlText w:val="%7."/>
      <w:lvlJc w:val="left"/>
      <w:pPr>
        <w:ind w:left="6360" w:hanging="360"/>
      </w:pPr>
    </w:lvl>
    <w:lvl w:ilvl="7" w:tplc="20000019" w:tentative="1">
      <w:start w:val="1"/>
      <w:numFmt w:val="lowerLetter"/>
      <w:lvlText w:val="%8."/>
      <w:lvlJc w:val="left"/>
      <w:pPr>
        <w:ind w:left="7080" w:hanging="360"/>
      </w:pPr>
    </w:lvl>
    <w:lvl w:ilvl="8" w:tplc="2000001B" w:tentative="1">
      <w:start w:val="1"/>
      <w:numFmt w:val="lowerRoman"/>
      <w:lvlText w:val="%9."/>
      <w:lvlJc w:val="right"/>
      <w:pPr>
        <w:ind w:left="7800" w:hanging="180"/>
      </w:pPr>
    </w:lvl>
  </w:abstractNum>
  <w:abstractNum w:abstractNumId="3" w15:restartNumberingAfterBreak="0">
    <w:nsid w:val="139E40B1"/>
    <w:multiLevelType w:val="hybridMultilevel"/>
    <w:tmpl w:val="88082926"/>
    <w:lvl w:ilvl="0" w:tplc="EAC63B40">
      <w:start w:val="2"/>
      <w:numFmt w:val="bullet"/>
      <w:lvlText w:val=""/>
      <w:lvlJc w:val="left"/>
      <w:pPr>
        <w:ind w:left="1380" w:hanging="360"/>
      </w:pPr>
      <w:rPr>
        <w:rFonts w:ascii="Symbol" w:eastAsiaTheme="minorHAnsi" w:hAnsi="Symbol" w:cstheme="minorBidi" w:hint="default"/>
      </w:rPr>
    </w:lvl>
    <w:lvl w:ilvl="1" w:tplc="20000003" w:tentative="1">
      <w:start w:val="1"/>
      <w:numFmt w:val="bullet"/>
      <w:lvlText w:val="o"/>
      <w:lvlJc w:val="left"/>
      <w:pPr>
        <w:ind w:left="2100" w:hanging="360"/>
      </w:pPr>
      <w:rPr>
        <w:rFonts w:ascii="Courier New" w:hAnsi="Courier New" w:cs="Courier New" w:hint="default"/>
      </w:rPr>
    </w:lvl>
    <w:lvl w:ilvl="2" w:tplc="20000005" w:tentative="1">
      <w:start w:val="1"/>
      <w:numFmt w:val="bullet"/>
      <w:lvlText w:val=""/>
      <w:lvlJc w:val="left"/>
      <w:pPr>
        <w:ind w:left="2820" w:hanging="360"/>
      </w:pPr>
      <w:rPr>
        <w:rFonts w:ascii="Wingdings" w:hAnsi="Wingdings" w:hint="default"/>
      </w:rPr>
    </w:lvl>
    <w:lvl w:ilvl="3" w:tplc="20000001" w:tentative="1">
      <w:start w:val="1"/>
      <w:numFmt w:val="bullet"/>
      <w:lvlText w:val=""/>
      <w:lvlJc w:val="left"/>
      <w:pPr>
        <w:ind w:left="3540" w:hanging="360"/>
      </w:pPr>
      <w:rPr>
        <w:rFonts w:ascii="Symbol" w:hAnsi="Symbol" w:hint="default"/>
      </w:rPr>
    </w:lvl>
    <w:lvl w:ilvl="4" w:tplc="20000003" w:tentative="1">
      <w:start w:val="1"/>
      <w:numFmt w:val="bullet"/>
      <w:lvlText w:val="o"/>
      <w:lvlJc w:val="left"/>
      <w:pPr>
        <w:ind w:left="4260" w:hanging="360"/>
      </w:pPr>
      <w:rPr>
        <w:rFonts w:ascii="Courier New" w:hAnsi="Courier New" w:cs="Courier New" w:hint="default"/>
      </w:rPr>
    </w:lvl>
    <w:lvl w:ilvl="5" w:tplc="20000005" w:tentative="1">
      <w:start w:val="1"/>
      <w:numFmt w:val="bullet"/>
      <w:lvlText w:val=""/>
      <w:lvlJc w:val="left"/>
      <w:pPr>
        <w:ind w:left="4980" w:hanging="360"/>
      </w:pPr>
      <w:rPr>
        <w:rFonts w:ascii="Wingdings" w:hAnsi="Wingdings" w:hint="default"/>
      </w:rPr>
    </w:lvl>
    <w:lvl w:ilvl="6" w:tplc="20000001" w:tentative="1">
      <w:start w:val="1"/>
      <w:numFmt w:val="bullet"/>
      <w:lvlText w:val=""/>
      <w:lvlJc w:val="left"/>
      <w:pPr>
        <w:ind w:left="5700" w:hanging="360"/>
      </w:pPr>
      <w:rPr>
        <w:rFonts w:ascii="Symbol" w:hAnsi="Symbol" w:hint="default"/>
      </w:rPr>
    </w:lvl>
    <w:lvl w:ilvl="7" w:tplc="20000003" w:tentative="1">
      <w:start w:val="1"/>
      <w:numFmt w:val="bullet"/>
      <w:lvlText w:val="o"/>
      <w:lvlJc w:val="left"/>
      <w:pPr>
        <w:ind w:left="6420" w:hanging="360"/>
      </w:pPr>
      <w:rPr>
        <w:rFonts w:ascii="Courier New" w:hAnsi="Courier New" w:cs="Courier New" w:hint="default"/>
      </w:rPr>
    </w:lvl>
    <w:lvl w:ilvl="8" w:tplc="20000005" w:tentative="1">
      <w:start w:val="1"/>
      <w:numFmt w:val="bullet"/>
      <w:lvlText w:val=""/>
      <w:lvlJc w:val="left"/>
      <w:pPr>
        <w:ind w:left="7140" w:hanging="360"/>
      </w:pPr>
      <w:rPr>
        <w:rFonts w:ascii="Wingdings" w:hAnsi="Wingdings" w:hint="default"/>
      </w:rPr>
    </w:lvl>
  </w:abstractNum>
  <w:abstractNum w:abstractNumId="4" w15:restartNumberingAfterBreak="0">
    <w:nsid w:val="17DA4118"/>
    <w:multiLevelType w:val="hybridMultilevel"/>
    <w:tmpl w:val="FFB8EDE8"/>
    <w:lvl w:ilvl="0" w:tplc="E0A0F582">
      <w:start w:val="1"/>
      <w:numFmt w:val="hebrew1"/>
      <w:lvlText w:val="%1)"/>
      <w:lvlJc w:val="left"/>
      <w:pPr>
        <w:ind w:left="2040" w:hanging="360"/>
      </w:pPr>
      <w:rPr>
        <w:rFonts w:hint="default"/>
      </w:rPr>
    </w:lvl>
    <w:lvl w:ilvl="1" w:tplc="20000019" w:tentative="1">
      <w:start w:val="1"/>
      <w:numFmt w:val="lowerLetter"/>
      <w:lvlText w:val="%2."/>
      <w:lvlJc w:val="left"/>
      <w:pPr>
        <w:ind w:left="2760" w:hanging="360"/>
      </w:pPr>
    </w:lvl>
    <w:lvl w:ilvl="2" w:tplc="2000001B" w:tentative="1">
      <w:start w:val="1"/>
      <w:numFmt w:val="lowerRoman"/>
      <w:lvlText w:val="%3."/>
      <w:lvlJc w:val="right"/>
      <w:pPr>
        <w:ind w:left="3480" w:hanging="180"/>
      </w:pPr>
    </w:lvl>
    <w:lvl w:ilvl="3" w:tplc="2000000F" w:tentative="1">
      <w:start w:val="1"/>
      <w:numFmt w:val="decimal"/>
      <w:lvlText w:val="%4."/>
      <w:lvlJc w:val="left"/>
      <w:pPr>
        <w:ind w:left="4200" w:hanging="360"/>
      </w:pPr>
    </w:lvl>
    <w:lvl w:ilvl="4" w:tplc="20000019" w:tentative="1">
      <w:start w:val="1"/>
      <w:numFmt w:val="lowerLetter"/>
      <w:lvlText w:val="%5."/>
      <w:lvlJc w:val="left"/>
      <w:pPr>
        <w:ind w:left="4920" w:hanging="360"/>
      </w:pPr>
    </w:lvl>
    <w:lvl w:ilvl="5" w:tplc="2000001B" w:tentative="1">
      <w:start w:val="1"/>
      <w:numFmt w:val="lowerRoman"/>
      <w:lvlText w:val="%6."/>
      <w:lvlJc w:val="right"/>
      <w:pPr>
        <w:ind w:left="5640" w:hanging="180"/>
      </w:pPr>
    </w:lvl>
    <w:lvl w:ilvl="6" w:tplc="2000000F" w:tentative="1">
      <w:start w:val="1"/>
      <w:numFmt w:val="decimal"/>
      <w:lvlText w:val="%7."/>
      <w:lvlJc w:val="left"/>
      <w:pPr>
        <w:ind w:left="6360" w:hanging="360"/>
      </w:pPr>
    </w:lvl>
    <w:lvl w:ilvl="7" w:tplc="20000019" w:tentative="1">
      <w:start w:val="1"/>
      <w:numFmt w:val="lowerLetter"/>
      <w:lvlText w:val="%8."/>
      <w:lvlJc w:val="left"/>
      <w:pPr>
        <w:ind w:left="7080" w:hanging="360"/>
      </w:pPr>
    </w:lvl>
    <w:lvl w:ilvl="8" w:tplc="2000001B" w:tentative="1">
      <w:start w:val="1"/>
      <w:numFmt w:val="lowerRoman"/>
      <w:lvlText w:val="%9."/>
      <w:lvlJc w:val="right"/>
      <w:pPr>
        <w:ind w:left="7800" w:hanging="180"/>
      </w:pPr>
    </w:lvl>
  </w:abstractNum>
  <w:abstractNum w:abstractNumId="5" w15:restartNumberingAfterBreak="0">
    <w:nsid w:val="1BCF0808"/>
    <w:multiLevelType w:val="hybridMultilevel"/>
    <w:tmpl w:val="AB8CC080"/>
    <w:lvl w:ilvl="0" w:tplc="2000000F">
      <w:start w:val="1"/>
      <w:numFmt w:val="decimal"/>
      <w:lvlText w:val="%1."/>
      <w:lvlJc w:val="left"/>
      <w:pPr>
        <w:ind w:left="1740" w:hanging="360"/>
      </w:pPr>
    </w:lvl>
    <w:lvl w:ilvl="1" w:tplc="20000019" w:tentative="1">
      <w:start w:val="1"/>
      <w:numFmt w:val="lowerLetter"/>
      <w:lvlText w:val="%2."/>
      <w:lvlJc w:val="left"/>
      <w:pPr>
        <w:ind w:left="2460" w:hanging="360"/>
      </w:pPr>
    </w:lvl>
    <w:lvl w:ilvl="2" w:tplc="2000001B" w:tentative="1">
      <w:start w:val="1"/>
      <w:numFmt w:val="lowerRoman"/>
      <w:lvlText w:val="%3."/>
      <w:lvlJc w:val="right"/>
      <w:pPr>
        <w:ind w:left="3180" w:hanging="180"/>
      </w:pPr>
    </w:lvl>
    <w:lvl w:ilvl="3" w:tplc="2000000F" w:tentative="1">
      <w:start w:val="1"/>
      <w:numFmt w:val="decimal"/>
      <w:lvlText w:val="%4."/>
      <w:lvlJc w:val="left"/>
      <w:pPr>
        <w:ind w:left="3900" w:hanging="360"/>
      </w:pPr>
    </w:lvl>
    <w:lvl w:ilvl="4" w:tplc="20000019" w:tentative="1">
      <w:start w:val="1"/>
      <w:numFmt w:val="lowerLetter"/>
      <w:lvlText w:val="%5."/>
      <w:lvlJc w:val="left"/>
      <w:pPr>
        <w:ind w:left="4620" w:hanging="360"/>
      </w:pPr>
    </w:lvl>
    <w:lvl w:ilvl="5" w:tplc="2000001B" w:tentative="1">
      <w:start w:val="1"/>
      <w:numFmt w:val="lowerRoman"/>
      <w:lvlText w:val="%6."/>
      <w:lvlJc w:val="right"/>
      <w:pPr>
        <w:ind w:left="5340" w:hanging="180"/>
      </w:pPr>
    </w:lvl>
    <w:lvl w:ilvl="6" w:tplc="2000000F" w:tentative="1">
      <w:start w:val="1"/>
      <w:numFmt w:val="decimal"/>
      <w:lvlText w:val="%7."/>
      <w:lvlJc w:val="left"/>
      <w:pPr>
        <w:ind w:left="6060" w:hanging="360"/>
      </w:pPr>
    </w:lvl>
    <w:lvl w:ilvl="7" w:tplc="20000019" w:tentative="1">
      <w:start w:val="1"/>
      <w:numFmt w:val="lowerLetter"/>
      <w:lvlText w:val="%8."/>
      <w:lvlJc w:val="left"/>
      <w:pPr>
        <w:ind w:left="6780" w:hanging="360"/>
      </w:pPr>
    </w:lvl>
    <w:lvl w:ilvl="8" w:tplc="2000001B" w:tentative="1">
      <w:start w:val="1"/>
      <w:numFmt w:val="lowerRoman"/>
      <w:lvlText w:val="%9."/>
      <w:lvlJc w:val="right"/>
      <w:pPr>
        <w:ind w:left="7500" w:hanging="180"/>
      </w:pPr>
    </w:lvl>
  </w:abstractNum>
  <w:abstractNum w:abstractNumId="6" w15:restartNumberingAfterBreak="0">
    <w:nsid w:val="20730F21"/>
    <w:multiLevelType w:val="multilevel"/>
    <w:tmpl w:val="2EE46504"/>
    <w:lvl w:ilvl="0">
      <w:start w:val="3"/>
      <w:numFmt w:val="decimal"/>
      <w:lvlText w:val="%1"/>
      <w:lvlJc w:val="left"/>
      <w:pPr>
        <w:ind w:left="468" w:hanging="468"/>
      </w:pPr>
      <w:rPr>
        <w:rFonts w:hint="default"/>
      </w:rPr>
    </w:lvl>
    <w:lvl w:ilvl="1">
      <w:start w:val="30"/>
      <w:numFmt w:val="decimal"/>
      <w:lvlText w:val="%1.%2"/>
      <w:lvlJc w:val="left"/>
      <w:pPr>
        <w:ind w:left="1128" w:hanging="468"/>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7" w15:restartNumberingAfterBreak="0">
    <w:nsid w:val="25270613"/>
    <w:multiLevelType w:val="hybridMultilevel"/>
    <w:tmpl w:val="BA4EC4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7C107D"/>
    <w:multiLevelType w:val="hybridMultilevel"/>
    <w:tmpl w:val="9D9AAFB4"/>
    <w:lvl w:ilvl="0" w:tplc="0A42FC60">
      <w:start w:val="3"/>
      <w:numFmt w:val="bullet"/>
      <w:lvlText w:val=""/>
      <w:lvlJc w:val="left"/>
      <w:pPr>
        <w:ind w:left="2040" w:hanging="360"/>
      </w:pPr>
      <w:rPr>
        <w:rFonts w:ascii="Symbol" w:eastAsiaTheme="minorHAnsi" w:hAnsi="Symbol" w:cstheme="minorBidi" w:hint="default"/>
      </w:rPr>
    </w:lvl>
    <w:lvl w:ilvl="1" w:tplc="20000003" w:tentative="1">
      <w:start w:val="1"/>
      <w:numFmt w:val="bullet"/>
      <w:lvlText w:val="o"/>
      <w:lvlJc w:val="left"/>
      <w:pPr>
        <w:ind w:left="2760" w:hanging="360"/>
      </w:pPr>
      <w:rPr>
        <w:rFonts w:ascii="Courier New" w:hAnsi="Courier New" w:cs="Courier New" w:hint="default"/>
      </w:rPr>
    </w:lvl>
    <w:lvl w:ilvl="2" w:tplc="20000005" w:tentative="1">
      <w:start w:val="1"/>
      <w:numFmt w:val="bullet"/>
      <w:lvlText w:val=""/>
      <w:lvlJc w:val="left"/>
      <w:pPr>
        <w:ind w:left="3480" w:hanging="360"/>
      </w:pPr>
      <w:rPr>
        <w:rFonts w:ascii="Wingdings" w:hAnsi="Wingdings" w:hint="default"/>
      </w:rPr>
    </w:lvl>
    <w:lvl w:ilvl="3" w:tplc="20000001" w:tentative="1">
      <w:start w:val="1"/>
      <w:numFmt w:val="bullet"/>
      <w:lvlText w:val=""/>
      <w:lvlJc w:val="left"/>
      <w:pPr>
        <w:ind w:left="4200" w:hanging="360"/>
      </w:pPr>
      <w:rPr>
        <w:rFonts w:ascii="Symbol" w:hAnsi="Symbol" w:hint="default"/>
      </w:rPr>
    </w:lvl>
    <w:lvl w:ilvl="4" w:tplc="20000003" w:tentative="1">
      <w:start w:val="1"/>
      <w:numFmt w:val="bullet"/>
      <w:lvlText w:val="o"/>
      <w:lvlJc w:val="left"/>
      <w:pPr>
        <w:ind w:left="4920" w:hanging="360"/>
      </w:pPr>
      <w:rPr>
        <w:rFonts w:ascii="Courier New" w:hAnsi="Courier New" w:cs="Courier New" w:hint="default"/>
      </w:rPr>
    </w:lvl>
    <w:lvl w:ilvl="5" w:tplc="20000005" w:tentative="1">
      <w:start w:val="1"/>
      <w:numFmt w:val="bullet"/>
      <w:lvlText w:val=""/>
      <w:lvlJc w:val="left"/>
      <w:pPr>
        <w:ind w:left="5640" w:hanging="360"/>
      </w:pPr>
      <w:rPr>
        <w:rFonts w:ascii="Wingdings" w:hAnsi="Wingdings" w:hint="default"/>
      </w:rPr>
    </w:lvl>
    <w:lvl w:ilvl="6" w:tplc="20000001" w:tentative="1">
      <w:start w:val="1"/>
      <w:numFmt w:val="bullet"/>
      <w:lvlText w:val=""/>
      <w:lvlJc w:val="left"/>
      <w:pPr>
        <w:ind w:left="6360" w:hanging="360"/>
      </w:pPr>
      <w:rPr>
        <w:rFonts w:ascii="Symbol" w:hAnsi="Symbol" w:hint="default"/>
      </w:rPr>
    </w:lvl>
    <w:lvl w:ilvl="7" w:tplc="20000003" w:tentative="1">
      <w:start w:val="1"/>
      <w:numFmt w:val="bullet"/>
      <w:lvlText w:val="o"/>
      <w:lvlJc w:val="left"/>
      <w:pPr>
        <w:ind w:left="7080" w:hanging="360"/>
      </w:pPr>
      <w:rPr>
        <w:rFonts w:ascii="Courier New" w:hAnsi="Courier New" w:cs="Courier New" w:hint="default"/>
      </w:rPr>
    </w:lvl>
    <w:lvl w:ilvl="8" w:tplc="20000005" w:tentative="1">
      <w:start w:val="1"/>
      <w:numFmt w:val="bullet"/>
      <w:lvlText w:val=""/>
      <w:lvlJc w:val="left"/>
      <w:pPr>
        <w:ind w:left="7800" w:hanging="360"/>
      </w:pPr>
      <w:rPr>
        <w:rFonts w:ascii="Wingdings" w:hAnsi="Wingdings" w:hint="default"/>
      </w:rPr>
    </w:lvl>
  </w:abstractNum>
  <w:abstractNum w:abstractNumId="9" w15:restartNumberingAfterBreak="0">
    <w:nsid w:val="2A63446B"/>
    <w:multiLevelType w:val="multilevel"/>
    <w:tmpl w:val="EC2E2900"/>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2E1348AD"/>
    <w:multiLevelType w:val="hybridMultilevel"/>
    <w:tmpl w:val="ED6E433C"/>
    <w:lvl w:ilvl="0" w:tplc="6846D7F8">
      <w:numFmt w:val="decimal"/>
      <w:lvlText w:val="%1)"/>
      <w:lvlJc w:val="left"/>
      <w:pPr>
        <w:ind w:left="888" w:hanging="360"/>
      </w:pPr>
      <w:rPr>
        <w:rFonts w:hint="default"/>
      </w:rPr>
    </w:lvl>
    <w:lvl w:ilvl="1" w:tplc="20000019" w:tentative="1">
      <w:start w:val="1"/>
      <w:numFmt w:val="lowerLetter"/>
      <w:lvlText w:val="%2."/>
      <w:lvlJc w:val="left"/>
      <w:pPr>
        <w:ind w:left="1608" w:hanging="360"/>
      </w:pPr>
    </w:lvl>
    <w:lvl w:ilvl="2" w:tplc="2000001B" w:tentative="1">
      <w:start w:val="1"/>
      <w:numFmt w:val="lowerRoman"/>
      <w:lvlText w:val="%3."/>
      <w:lvlJc w:val="right"/>
      <w:pPr>
        <w:ind w:left="2328" w:hanging="180"/>
      </w:pPr>
    </w:lvl>
    <w:lvl w:ilvl="3" w:tplc="2000000F" w:tentative="1">
      <w:start w:val="1"/>
      <w:numFmt w:val="decimal"/>
      <w:lvlText w:val="%4."/>
      <w:lvlJc w:val="left"/>
      <w:pPr>
        <w:ind w:left="3048" w:hanging="360"/>
      </w:pPr>
    </w:lvl>
    <w:lvl w:ilvl="4" w:tplc="20000019" w:tentative="1">
      <w:start w:val="1"/>
      <w:numFmt w:val="lowerLetter"/>
      <w:lvlText w:val="%5."/>
      <w:lvlJc w:val="left"/>
      <w:pPr>
        <w:ind w:left="3768" w:hanging="360"/>
      </w:pPr>
    </w:lvl>
    <w:lvl w:ilvl="5" w:tplc="2000001B" w:tentative="1">
      <w:start w:val="1"/>
      <w:numFmt w:val="lowerRoman"/>
      <w:lvlText w:val="%6."/>
      <w:lvlJc w:val="right"/>
      <w:pPr>
        <w:ind w:left="4488" w:hanging="180"/>
      </w:pPr>
    </w:lvl>
    <w:lvl w:ilvl="6" w:tplc="2000000F" w:tentative="1">
      <w:start w:val="1"/>
      <w:numFmt w:val="decimal"/>
      <w:lvlText w:val="%7."/>
      <w:lvlJc w:val="left"/>
      <w:pPr>
        <w:ind w:left="5208" w:hanging="360"/>
      </w:pPr>
    </w:lvl>
    <w:lvl w:ilvl="7" w:tplc="20000019" w:tentative="1">
      <w:start w:val="1"/>
      <w:numFmt w:val="lowerLetter"/>
      <w:lvlText w:val="%8."/>
      <w:lvlJc w:val="left"/>
      <w:pPr>
        <w:ind w:left="5928" w:hanging="360"/>
      </w:pPr>
    </w:lvl>
    <w:lvl w:ilvl="8" w:tplc="2000001B" w:tentative="1">
      <w:start w:val="1"/>
      <w:numFmt w:val="lowerRoman"/>
      <w:lvlText w:val="%9."/>
      <w:lvlJc w:val="right"/>
      <w:pPr>
        <w:ind w:left="6648" w:hanging="180"/>
      </w:pPr>
    </w:lvl>
  </w:abstractNum>
  <w:abstractNum w:abstractNumId="11" w15:restartNumberingAfterBreak="0">
    <w:nsid w:val="2E6A5012"/>
    <w:multiLevelType w:val="multilevel"/>
    <w:tmpl w:val="38A2EAF6"/>
    <w:lvl w:ilvl="0">
      <w:start w:val="1"/>
      <w:numFmt w:val="decimal"/>
      <w:lvlText w:val="%1."/>
      <w:lvlJc w:val="left"/>
      <w:pPr>
        <w:ind w:left="720" w:hanging="360"/>
      </w:pPr>
      <w:rPr>
        <w:rFonts w:hint="default"/>
      </w:rPr>
    </w:lvl>
    <w:lvl w:ilvl="1">
      <w:start w:val="1"/>
      <w:numFmt w:val="decimal"/>
      <w:isLgl/>
      <w:lvlText w:val="%1.%2"/>
      <w:lvlJc w:val="left"/>
      <w:pPr>
        <w:ind w:left="1020" w:hanging="360"/>
      </w:pPr>
      <w:rPr>
        <w:rFonts w:hint="default"/>
        <w:b/>
        <w:bCs/>
      </w:rPr>
    </w:lvl>
    <w:lvl w:ilvl="2">
      <w:start w:val="1"/>
      <w:numFmt w:val="decimal"/>
      <w:isLgl/>
      <w:lvlText w:val="%1.%2.%3"/>
      <w:lvlJc w:val="left"/>
      <w:pPr>
        <w:ind w:left="16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560" w:hanging="1800"/>
      </w:pPr>
      <w:rPr>
        <w:rFonts w:hint="default"/>
      </w:rPr>
    </w:lvl>
  </w:abstractNum>
  <w:abstractNum w:abstractNumId="12" w15:restartNumberingAfterBreak="0">
    <w:nsid w:val="2EFE7472"/>
    <w:multiLevelType w:val="multilevel"/>
    <w:tmpl w:val="39D6481A"/>
    <w:lvl w:ilvl="0">
      <w:start w:val="1"/>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3" w15:restartNumberingAfterBreak="0">
    <w:nsid w:val="39633AE1"/>
    <w:multiLevelType w:val="hybridMultilevel"/>
    <w:tmpl w:val="CAC81174"/>
    <w:lvl w:ilvl="0" w:tplc="C27482D6">
      <w:start w:val="1"/>
      <w:numFmt w:val="hebrew1"/>
      <w:lvlText w:val="%1)"/>
      <w:lvlJc w:val="left"/>
      <w:pPr>
        <w:ind w:left="1020" w:hanging="360"/>
      </w:pPr>
      <w:rPr>
        <w:rFonts w:hint="default"/>
      </w:rPr>
    </w:lvl>
    <w:lvl w:ilvl="1" w:tplc="20000019" w:tentative="1">
      <w:start w:val="1"/>
      <w:numFmt w:val="lowerLetter"/>
      <w:lvlText w:val="%2."/>
      <w:lvlJc w:val="left"/>
      <w:pPr>
        <w:ind w:left="1740" w:hanging="360"/>
      </w:pPr>
    </w:lvl>
    <w:lvl w:ilvl="2" w:tplc="2000001B" w:tentative="1">
      <w:start w:val="1"/>
      <w:numFmt w:val="lowerRoman"/>
      <w:lvlText w:val="%3."/>
      <w:lvlJc w:val="right"/>
      <w:pPr>
        <w:ind w:left="2460" w:hanging="180"/>
      </w:pPr>
    </w:lvl>
    <w:lvl w:ilvl="3" w:tplc="2000000F" w:tentative="1">
      <w:start w:val="1"/>
      <w:numFmt w:val="decimal"/>
      <w:lvlText w:val="%4."/>
      <w:lvlJc w:val="left"/>
      <w:pPr>
        <w:ind w:left="3180" w:hanging="360"/>
      </w:pPr>
    </w:lvl>
    <w:lvl w:ilvl="4" w:tplc="20000019" w:tentative="1">
      <w:start w:val="1"/>
      <w:numFmt w:val="lowerLetter"/>
      <w:lvlText w:val="%5."/>
      <w:lvlJc w:val="left"/>
      <w:pPr>
        <w:ind w:left="3900" w:hanging="360"/>
      </w:pPr>
    </w:lvl>
    <w:lvl w:ilvl="5" w:tplc="2000001B" w:tentative="1">
      <w:start w:val="1"/>
      <w:numFmt w:val="lowerRoman"/>
      <w:lvlText w:val="%6."/>
      <w:lvlJc w:val="right"/>
      <w:pPr>
        <w:ind w:left="4620" w:hanging="180"/>
      </w:pPr>
    </w:lvl>
    <w:lvl w:ilvl="6" w:tplc="2000000F" w:tentative="1">
      <w:start w:val="1"/>
      <w:numFmt w:val="decimal"/>
      <w:lvlText w:val="%7."/>
      <w:lvlJc w:val="left"/>
      <w:pPr>
        <w:ind w:left="5340" w:hanging="360"/>
      </w:pPr>
    </w:lvl>
    <w:lvl w:ilvl="7" w:tplc="20000019" w:tentative="1">
      <w:start w:val="1"/>
      <w:numFmt w:val="lowerLetter"/>
      <w:lvlText w:val="%8."/>
      <w:lvlJc w:val="left"/>
      <w:pPr>
        <w:ind w:left="6060" w:hanging="360"/>
      </w:pPr>
    </w:lvl>
    <w:lvl w:ilvl="8" w:tplc="2000001B" w:tentative="1">
      <w:start w:val="1"/>
      <w:numFmt w:val="lowerRoman"/>
      <w:lvlText w:val="%9."/>
      <w:lvlJc w:val="right"/>
      <w:pPr>
        <w:ind w:left="6780" w:hanging="180"/>
      </w:pPr>
    </w:lvl>
  </w:abstractNum>
  <w:abstractNum w:abstractNumId="14" w15:restartNumberingAfterBreak="0">
    <w:nsid w:val="3B4E66F1"/>
    <w:multiLevelType w:val="multilevel"/>
    <w:tmpl w:val="CD608C14"/>
    <w:lvl w:ilvl="0">
      <w:start w:val="1"/>
      <w:numFmt w:val="decimal"/>
      <w:lvlText w:val="%1"/>
      <w:lvlJc w:val="left"/>
      <w:pPr>
        <w:ind w:left="360" w:hanging="360"/>
      </w:pPr>
      <w:rPr>
        <w:rFonts w:hint="default"/>
      </w:rPr>
    </w:lvl>
    <w:lvl w:ilvl="1">
      <w:start w:val="5"/>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5" w15:restartNumberingAfterBreak="0">
    <w:nsid w:val="44164F0A"/>
    <w:multiLevelType w:val="hybridMultilevel"/>
    <w:tmpl w:val="44EA5B28"/>
    <w:lvl w:ilvl="0" w:tplc="A16C2510">
      <w:start w:val="1"/>
      <w:numFmt w:val="hebrew1"/>
      <w:lvlText w:val="%1)"/>
      <w:lvlJc w:val="left"/>
      <w:pPr>
        <w:ind w:left="2040" w:hanging="360"/>
      </w:pPr>
      <w:rPr>
        <w:rFonts w:hint="default"/>
      </w:rPr>
    </w:lvl>
    <w:lvl w:ilvl="1" w:tplc="20000019">
      <w:start w:val="1"/>
      <w:numFmt w:val="lowerLetter"/>
      <w:lvlText w:val="%2."/>
      <w:lvlJc w:val="left"/>
      <w:pPr>
        <w:ind w:left="2760" w:hanging="360"/>
      </w:pPr>
    </w:lvl>
    <w:lvl w:ilvl="2" w:tplc="2000001B" w:tentative="1">
      <w:start w:val="1"/>
      <w:numFmt w:val="lowerRoman"/>
      <w:lvlText w:val="%3."/>
      <w:lvlJc w:val="right"/>
      <w:pPr>
        <w:ind w:left="3480" w:hanging="180"/>
      </w:pPr>
    </w:lvl>
    <w:lvl w:ilvl="3" w:tplc="2000000F" w:tentative="1">
      <w:start w:val="1"/>
      <w:numFmt w:val="decimal"/>
      <w:lvlText w:val="%4."/>
      <w:lvlJc w:val="left"/>
      <w:pPr>
        <w:ind w:left="4200" w:hanging="360"/>
      </w:pPr>
    </w:lvl>
    <w:lvl w:ilvl="4" w:tplc="20000019" w:tentative="1">
      <w:start w:val="1"/>
      <w:numFmt w:val="lowerLetter"/>
      <w:lvlText w:val="%5."/>
      <w:lvlJc w:val="left"/>
      <w:pPr>
        <w:ind w:left="4920" w:hanging="360"/>
      </w:pPr>
    </w:lvl>
    <w:lvl w:ilvl="5" w:tplc="2000001B" w:tentative="1">
      <w:start w:val="1"/>
      <w:numFmt w:val="lowerRoman"/>
      <w:lvlText w:val="%6."/>
      <w:lvlJc w:val="right"/>
      <w:pPr>
        <w:ind w:left="5640" w:hanging="180"/>
      </w:pPr>
    </w:lvl>
    <w:lvl w:ilvl="6" w:tplc="2000000F" w:tentative="1">
      <w:start w:val="1"/>
      <w:numFmt w:val="decimal"/>
      <w:lvlText w:val="%7."/>
      <w:lvlJc w:val="left"/>
      <w:pPr>
        <w:ind w:left="6360" w:hanging="360"/>
      </w:pPr>
    </w:lvl>
    <w:lvl w:ilvl="7" w:tplc="20000019" w:tentative="1">
      <w:start w:val="1"/>
      <w:numFmt w:val="lowerLetter"/>
      <w:lvlText w:val="%8."/>
      <w:lvlJc w:val="left"/>
      <w:pPr>
        <w:ind w:left="7080" w:hanging="360"/>
      </w:pPr>
    </w:lvl>
    <w:lvl w:ilvl="8" w:tplc="2000001B" w:tentative="1">
      <w:start w:val="1"/>
      <w:numFmt w:val="lowerRoman"/>
      <w:lvlText w:val="%9."/>
      <w:lvlJc w:val="right"/>
      <w:pPr>
        <w:ind w:left="7800" w:hanging="180"/>
      </w:pPr>
    </w:lvl>
  </w:abstractNum>
  <w:abstractNum w:abstractNumId="16" w15:restartNumberingAfterBreak="0">
    <w:nsid w:val="479D2827"/>
    <w:multiLevelType w:val="hybridMultilevel"/>
    <w:tmpl w:val="4832021C"/>
    <w:lvl w:ilvl="0" w:tplc="0A42FC60">
      <w:start w:val="3"/>
      <w:numFmt w:val="bullet"/>
      <w:lvlText w:val=""/>
      <w:lvlJc w:val="left"/>
      <w:pPr>
        <w:ind w:left="1488" w:hanging="360"/>
      </w:pPr>
      <w:rPr>
        <w:rFonts w:ascii="Symbol" w:eastAsiaTheme="minorHAnsi" w:hAnsi="Symbol" w:cstheme="minorBidi" w:hint="default"/>
        <w:lang w:bidi="he-IL"/>
      </w:r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17" w15:restartNumberingAfterBreak="0">
    <w:nsid w:val="4AEA2BD3"/>
    <w:multiLevelType w:val="hybridMultilevel"/>
    <w:tmpl w:val="EFFE6BE4"/>
    <w:lvl w:ilvl="0" w:tplc="AFFCEC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86271A"/>
    <w:multiLevelType w:val="hybridMultilevel"/>
    <w:tmpl w:val="F37EE74C"/>
    <w:lvl w:ilvl="0" w:tplc="AAA4098E">
      <w:start w:val="3"/>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F343D35"/>
    <w:multiLevelType w:val="multilevel"/>
    <w:tmpl w:val="B0C86352"/>
    <w:lvl w:ilvl="0">
      <w:start w:val="4"/>
      <w:numFmt w:val="decimal"/>
      <w:lvlText w:val="%1"/>
      <w:lvlJc w:val="left"/>
      <w:pPr>
        <w:ind w:left="540" w:hanging="540"/>
      </w:pPr>
      <w:rPr>
        <w:rFonts w:hint="default"/>
      </w:rPr>
    </w:lvl>
    <w:lvl w:ilvl="1">
      <w:start w:val="1"/>
      <w:numFmt w:val="decimal"/>
      <w:lvlText w:val="%1.%2.0"/>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1040" w:hanging="1800"/>
      </w:pPr>
      <w:rPr>
        <w:rFonts w:hint="default"/>
      </w:rPr>
    </w:lvl>
    <w:lvl w:ilvl="8">
      <w:start w:val="1"/>
      <w:numFmt w:val="decimal"/>
      <w:lvlText w:val="%1.%2.%3.%4.%5.%6.%7.%8.%9"/>
      <w:lvlJc w:val="left"/>
      <w:pPr>
        <w:ind w:left="12360" w:hanging="1800"/>
      </w:pPr>
      <w:rPr>
        <w:rFonts w:hint="default"/>
      </w:rPr>
    </w:lvl>
  </w:abstractNum>
  <w:abstractNum w:abstractNumId="20" w15:restartNumberingAfterBreak="0">
    <w:nsid w:val="511B5196"/>
    <w:multiLevelType w:val="hybridMultilevel"/>
    <w:tmpl w:val="4B021720"/>
    <w:lvl w:ilvl="0" w:tplc="0A42FC60">
      <w:start w:val="3"/>
      <w:numFmt w:val="bullet"/>
      <w:lvlText w:val=""/>
      <w:lvlJc w:val="left"/>
      <w:pPr>
        <w:ind w:left="2880" w:hanging="360"/>
      </w:pPr>
      <w:rPr>
        <w:rFonts w:ascii="Symbol" w:eastAsiaTheme="minorHAnsi" w:hAnsi="Symbol" w:cstheme="minorBidi"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21" w15:restartNumberingAfterBreak="0">
    <w:nsid w:val="591B1C0B"/>
    <w:multiLevelType w:val="hybridMultilevel"/>
    <w:tmpl w:val="25D84396"/>
    <w:lvl w:ilvl="0" w:tplc="0A42FC60">
      <w:start w:val="3"/>
      <w:numFmt w:val="bullet"/>
      <w:lvlText w:val=""/>
      <w:lvlJc w:val="left"/>
      <w:pPr>
        <w:ind w:left="4200" w:hanging="360"/>
      </w:pPr>
      <w:rPr>
        <w:rFonts w:ascii="Symbol" w:eastAsiaTheme="minorHAnsi" w:hAnsi="Symbol" w:cstheme="minorBidi"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2" w15:restartNumberingAfterBreak="0">
    <w:nsid w:val="61164575"/>
    <w:multiLevelType w:val="hybridMultilevel"/>
    <w:tmpl w:val="EAF09A7C"/>
    <w:lvl w:ilvl="0" w:tplc="13D897AA">
      <w:start w:val="1"/>
      <w:numFmt w:val="hebrew1"/>
      <w:lvlText w:val="%1)"/>
      <w:lvlJc w:val="left"/>
      <w:pPr>
        <w:ind w:left="2040" w:hanging="360"/>
      </w:pPr>
      <w:rPr>
        <w:rFonts w:hint="default"/>
      </w:rPr>
    </w:lvl>
    <w:lvl w:ilvl="1" w:tplc="20000019" w:tentative="1">
      <w:start w:val="1"/>
      <w:numFmt w:val="lowerLetter"/>
      <w:lvlText w:val="%2."/>
      <w:lvlJc w:val="left"/>
      <w:pPr>
        <w:ind w:left="2760" w:hanging="360"/>
      </w:pPr>
    </w:lvl>
    <w:lvl w:ilvl="2" w:tplc="2000001B" w:tentative="1">
      <w:start w:val="1"/>
      <w:numFmt w:val="lowerRoman"/>
      <w:lvlText w:val="%3."/>
      <w:lvlJc w:val="right"/>
      <w:pPr>
        <w:ind w:left="3480" w:hanging="180"/>
      </w:pPr>
    </w:lvl>
    <w:lvl w:ilvl="3" w:tplc="2000000F" w:tentative="1">
      <w:start w:val="1"/>
      <w:numFmt w:val="decimal"/>
      <w:lvlText w:val="%4."/>
      <w:lvlJc w:val="left"/>
      <w:pPr>
        <w:ind w:left="4200" w:hanging="360"/>
      </w:pPr>
    </w:lvl>
    <w:lvl w:ilvl="4" w:tplc="20000019" w:tentative="1">
      <w:start w:val="1"/>
      <w:numFmt w:val="lowerLetter"/>
      <w:lvlText w:val="%5."/>
      <w:lvlJc w:val="left"/>
      <w:pPr>
        <w:ind w:left="4920" w:hanging="360"/>
      </w:pPr>
    </w:lvl>
    <w:lvl w:ilvl="5" w:tplc="2000001B" w:tentative="1">
      <w:start w:val="1"/>
      <w:numFmt w:val="lowerRoman"/>
      <w:lvlText w:val="%6."/>
      <w:lvlJc w:val="right"/>
      <w:pPr>
        <w:ind w:left="5640" w:hanging="180"/>
      </w:pPr>
    </w:lvl>
    <w:lvl w:ilvl="6" w:tplc="2000000F" w:tentative="1">
      <w:start w:val="1"/>
      <w:numFmt w:val="decimal"/>
      <w:lvlText w:val="%7."/>
      <w:lvlJc w:val="left"/>
      <w:pPr>
        <w:ind w:left="6360" w:hanging="360"/>
      </w:pPr>
    </w:lvl>
    <w:lvl w:ilvl="7" w:tplc="20000019" w:tentative="1">
      <w:start w:val="1"/>
      <w:numFmt w:val="lowerLetter"/>
      <w:lvlText w:val="%8."/>
      <w:lvlJc w:val="left"/>
      <w:pPr>
        <w:ind w:left="7080" w:hanging="360"/>
      </w:pPr>
    </w:lvl>
    <w:lvl w:ilvl="8" w:tplc="2000001B" w:tentative="1">
      <w:start w:val="1"/>
      <w:numFmt w:val="lowerRoman"/>
      <w:lvlText w:val="%9."/>
      <w:lvlJc w:val="right"/>
      <w:pPr>
        <w:ind w:left="7800" w:hanging="180"/>
      </w:pPr>
    </w:lvl>
  </w:abstractNum>
  <w:abstractNum w:abstractNumId="23" w15:restartNumberingAfterBreak="0">
    <w:nsid w:val="6317249D"/>
    <w:multiLevelType w:val="hybridMultilevel"/>
    <w:tmpl w:val="955A268A"/>
    <w:lvl w:ilvl="0" w:tplc="4D8C5788">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4" w15:restartNumberingAfterBreak="0">
    <w:nsid w:val="6B0435CE"/>
    <w:multiLevelType w:val="hybridMultilevel"/>
    <w:tmpl w:val="88DE1B4E"/>
    <w:lvl w:ilvl="0" w:tplc="3ED287A0">
      <w:start w:val="1"/>
      <w:numFmt w:val="hebrew1"/>
      <w:lvlText w:val="%1)"/>
      <w:lvlJc w:val="left"/>
      <w:pPr>
        <w:ind w:left="1380" w:hanging="360"/>
      </w:pPr>
      <w:rPr>
        <w:rFonts w:hint="default"/>
      </w:rPr>
    </w:lvl>
    <w:lvl w:ilvl="1" w:tplc="20000019" w:tentative="1">
      <w:start w:val="1"/>
      <w:numFmt w:val="lowerLetter"/>
      <w:lvlText w:val="%2."/>
      <w:lvlJc w:val="left"/>
      <w:pPr>
        <w:ind w:left="2100" w:hanging="360"/>
      </w:pPr>
    </w:lvl>
    <w:lvl w:ilvl="2" w:tplc="2000001B" w:tentative="1">
      <w:start w:val="1"/>
      <w:numFmt w:val="lowerRoman"/>
      <w:lvlText w:val="%3."/>
      <w:lvlJc w:val="right"/>
      <w:pPr>
        <w:ind w:left="2820" w:hanging="180"/>
      </w:pPr>
    </w:lvl>
    <w:lvl w:ilvl="3" w:tplc="2000000F" w:tentative="1">
      <w:start w:val="1"/>
      <w:numFmt w:val="decimal"/>
      <w:lvlText w:val="%4."/>
      <w:lvlJc w:val="left"/>
      <w:pPr>
        <w:ind w:left="3540" w:hanging="360"/>
      </w:pPr>
    </w:lvl>
    <w:lvl w:ilvl="4" w:tplc="20000019" w:tentative="1">
      <w:start w:val="1"/>
      <w:numFmt w:val="lowerLetter"/>
      <w:lvlText w:val="%5."/>
      <w:lvlJc w:val="left"/>
      <w:pPr>
        <w:ind w:left="4260" w:hanging="360"/>
      </w:pPr>
    </w:lvl>
    <w:lvl w:ilvl="5" w:tplc="2000001B" w:tentative="1">
      <w:start w:val="1"/>
      <w:numFmt w:val="lowerRoman"/>
      <w:lvlText w:val="%6."/>
      <w:lvlJc w:val="right"/>
      <w:pPr>
        <w:ind w:left="4980" w:hanging="180"/>
      </w:pPr>
    </w:lvl>
    <w:lvl w:ilvl="6" w:tplc="2000000F" w:tentative="1">
      <w:start w:val="1"/>
      <w:numFmt w:val="decimal"/>
      <w:lvlText w:val="%7."/>
      <w:lvlJc w:val="left"/>
      <w:pPr>
        <w:ind w:left="5700" w:hanging="360"/>
      </w:pPr>
    </w:lvl>
    <w:lvl w:ilvl="7" w:tplc="20000019" w:tentative="1">
      <w:start w:val="1"/>
      <w:numFmt w:val="lowerLetter"/>
      <w:lvlText w:val="%8."/>
      <w:lvlJc w:val="left"/>
      <w:pPr>
        <w:ind w:left="6420" w:hanging="360"/>
      </w:pPr>
    </w:lvl>
    <w:lvl w:ilvl="8" w:tplc="2000001B" w:tentative="1">
      <w:start w:val="1"/>
      <w:numFmt w:val="lowerRoman"/>
      <w:lvlText w:val="%9."/>
      <w:lvlJc w:val="right"/>
      <w:pPr>
        <w:ind w:left="7140" w:hanging="180"/>
      </w:pPr>
    </w:lvl>
  </w:abstractNum>
  <w:abstractNum w:abstractNumId="25" w15:restartNumberingAfterBreak="0">
    <w:nsid w:val="76D35C74"/>
    <w:multiLevelType w:val="multilevel"/>
    <w:tmpl w:val="0AFCB45E"/>
    <w:lvl w:ilvl="0">
      <w:start w:val="4"/>
      <w:numFmt w:val="decimal"/>
      <w:lvlText w:val="%1"/>
      <w:lvlJc w:val="left"/>
      <w:pPr>
        <w:ind w:left="360" w:hanging="360"/>
      </w:pPr>
      <w:rPr>
        <w:rFonts w:hint="default"/>
      </w:rPr>
    </w:lvl>
    <w:lvl w:ilvl="1">
      <w:start w:val="7"/>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26" w15:restartNumberingAfterBreak="0">
    <w:nsid w:val="7A810A05"/>
    <w:multiLevelType w:val="hybridMultilevel"/>
    <w:tmpl w:val="2ACC296E"/>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7" w15:restartNumberingAfterBreak="0">
    <w:nsid w:val="7BC873F9"/>
    <w:multiLevelType w:val="hybridMultilevel"/>
    <w:tmpl w:val="F4C23884"/>
    <w:lvl w:ilvl="0" w:tplc="0ABC33EA">
      <w:start w:val="3"/>
      <w:numFmt w:val="bullet"/>
      <w:lvlText w:val=""/>
      <w:lvlJc w:val="left"/>
      <w:pPr>
        <w:ind w:left="2400" w:hanging="360"/>
      </w:pPr>
      <w:rPr>
        <w:rFonts w:ascii="Symbol" w:eastAsiaTheme="minorHAnsi" w:hAnsi="Symbol" w:cstheme="minorBidi"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28" w15:restartNumberingAfterBreak="0">
    <w:nsid w:val="7CC14729"/>
    <w:multiLevelType w:val="multilevel"/>
    <w:tmpl w:val="43D233E6"/>
    <w:lvl w:ilvl="0">
      <w:start w:val="3"/>
      <w:numFmt w:val="decimal"/>
      <w:lvlText w:val="%1"/>
      <w:lvlJc w:val="left"/>
      <w:pPr>
        <w:ind w:left="468" w:hanging="468"/>
      </w:pPr>
      <w:rPr>
        <w:rFonts w:hint="default"/>
      </w:rPr>
    </w:lvl>
    <w:lvl w:ilvl="1">
      <w:start w:val="11"/>
      <w:numFmt w:val="decimal"/>
      <w:lvlText w:val="%1.%2"/>
      <w:lvlJc w:val="left"/>
      <w:pPr>
        <w:ind w:left="1128" w:hanging="468"/>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num w:numId="1">
    <w:abstractNumId w:val="7"/>
  </w:num>
  <w:num w:numId="2">
    <w:abstractNumId w:val="10"/>
  </w:num>
  <w:num w:numId="3">
    <w:abstractNumId w:val="11"/>
  </w:num>
  <w:num w:numId="4">
    <w:abstractNumId w:val="0"/>
  </w:num>
  <w:num w:numId="5">
    <w:abstractNumId w:val="22"/>
  </w:num>
  <w:num w:numId="6">
    <w:abstractNumId w:val="15"/>
  </w:num>
  <w:num w:numId="7">
    <w:abstractNumId w:val="24"/>
  </w:num>
  <w:num w:numId="8">
    <w:abstractNumId w:val="4"/>
  </w:num>
  <w:num w:numId="9">
    <w:abstractNumId w:val="23"/>
  </w:num>
  <w:num w:numId="10">
    <w:abstractNumId w:val="14"/>
  </w:num>
  <w:num w:numId="11">
    <w:abstractNumId w:val="5"/>
  </w:num>
  <w:num w:numId="12">
    <w:abstractNumId w:val="1"/>
  </w:num>
  <w:num w:numId="13">
    <w:abstractNumId w:val="16"/>
  </w:num>
  <w:num w:numId="14">
    <w:abstractNumId w:val="2"/>
  </w:num>
  <w:num w:numId="15">
    <w:abstractNumId w:val="28"/>
  </w:num>
  <w:num w:numId="16">
    <w:abstractNumId w:val="6"/>
  </w:num>
  <w:num w:numId="17">
    <w:abstractNumId w:val="9"/>
  </w:num>
  <w:num w:numId="18">
    <w:abstractNumId w:val="19"/>
  </w:num>
  <w:num w:numId="19">
    <w:abstractNumId w:val="25"/>
  </w:num>
  <w:num w:numId="20">
    <w:abstractNumId w:val="17"/>
  </w:num>
  <w:num w:numId="21">
    <w:abstractNumId w:val="13"/>
  </w:num>
  <w:num w:numId="22">
    <w:abstractNumId w:val="3"/>
  </w:num>
  <w:num w:numId="23">
    <w:abstractNumId w:val="18"/>
  </w:num>
  <w:num w:numId="24">
    <w:abstractNumId w:val="26"/>
  </w:num>
  <w:num w:numId="25">
    <w:abstractNumId w:val="12"/>
  </w:num>
  <w:num w:numId="26">
    <w:abstractNumId w:val="27"/>
  </w:num>
  <w:num w:numId="27">
    <w:abstractNumId w:val="8"/>
  </w:num>
  <w:num w:numId="28">
    <w:abstractNumId w:val="21"/>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on Levi">
    <w15:presenceInfo w15:providerId="None" w15:userId="Alon Levi"/>
  </w15:person>
  <w15:person w15:author="Hadas Chassidim">
    <w15:presenceInfo w15:providerId="None" w15:userId="Hadas Chassid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en-US" w:vendorID="64" w:dllVersion="6" w:nlCheck="1" w:checkStyle="1"/>
  <w:activeWritingStyle w:appName="MSWord" w:lang="en-US" w:vendorID="64" w:dllVersion="0" w:nlCheck="1" w:checkStyle="0"/>
  <w:activeWritingStyle w:appName="MSWord" w:lang="en-IL" w:vendorID="64" w:dllVersion="0" w:nlCheck="1" w:checkStyle="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B"/>
    <w:rsid w:val="000668A2"/>
    <w:rsid w:val="00103077"/>
    <w:rsid w:val="00124BC9"/>
    <w:rsid w:val="0017321B"/>
    <w:rsid w:val="001904E3"/>
    <w:rsid w:val="00210349"/>
    <w:rsid w:val="00215C9D"/>
    <w:rsid w:val="00216950"/>
    <w:rsid w:val="00270587"/>
    <w:rsid w:val="002752E5"/>
    <w:rsid w:val="0028004E"/>
    <w:rsid w:val="00293FC3"/>
    <w:rsid w:val="002A4BD9"/>
    <w:rsid w:val="002A5335"/>
    <w:rsid w:val="002B4362"/>
    <w:rsid w:val="002B5AAD"/>
    <w:rsid w:val="002E36B4"/>
    <w:rsid w:val="002E5938"/>
    <w:rsid w:val="002F1F26"/>
    <w:rsid w:val="002F6A29"/>
    <w:rsid w:val="0031578A"/>
    <w:rsid w:val="00327F1E"/>
    <w:rsid w:val="00345B6B"/>
    <w:rsid w:val="003732DB"/>
    <w:rsid w:val="00385CC2"/>
    <w:rsid w:val="003B1936"/>
    <w:rsid w:val="003C16F2"/>
    <w:rsid w:val="003D675F"/>
    <w:rsid w:val="003E1E75"/>
    <w:rsid w:val="003F7876"/>
    <w:rsid w:val="003F7EF1"/>
    <w:rsid w:val="004006EF"/>
    <w:rsid w:val="00407879"/>
    <w:rsid w:val="00427854"/>
    <w:rsid w:val="00437826"/>
    <w:rsid w:val="004472B3"/>
    <w:rsid w:val="004800BB"/>
    <w:rsid w:val="004A2E7A"/>
    <w:rsid w:val="004A3035"/>
    <w:rsid w:val="004D6333"/>
    <w:rsid w:val="00516708"/>
    <w:rsid w:val="00526EAC"/>
    <w:rsid w:val="00527ECE"/>
    <w:rsid w:val="00536375"/>
    <w:rsid w:val="00556970"/>
    <w:rsid w:val="005727C4"/>
    <w:rsid w:val="005901D0"/>
    <w:rsid w:val="005C08C6"/>
    <w:rsid w:val="005C31AC"/>
    <w:rsid w:val="005E2107"/>
    <w:rsid w:val="00600C10"/>
    <w:rsid w:val="00612C12"/>
    <w:rsid w:val="0064350D"/>
    <w:rsid w:val="0064438D"/>
    <w:rsid w:val="006652F7"/>
    <w:rsid w:val="00666670"/>
    <w:rsid w:val="006836A8"/>
    <w:rsid w:val="006A2292"/>
    <w:rsid w:val="006C4073"/>
    <w:rsid w:val="006F05DB"/>
    <w:rsid w:val="006F0767"/>
    <w:rsid w:val="006F0E97"/>
    <w:rsid w:val="006F10F2"/>
    <w:rsid w:val="00704B44"/>
    <w:rsid w:val="00770621"/>
    <w:rsid w:val="00775720"/>
    <w:rsid w:val="007C7EA9"/>
    <w:rsid w:val="00803B85"/>
    <w:rsid w:val="00830AE0"/>
    <w:rsid w:val="008311E4"/>
    <w:rsid w:val="008910BB"/>
    <w:rsid w:val="00892F8A"/>
    <w:rsid w:val="008970F3"/>
    <w:rsid w:val="008B4B53"/>
    <w:rsid w:val="008C0638"/>
    <w:rsid w:val="008C2235"/>
    <w:rsid w:val="008C5270"/>
    <w:rsid w:val="008F3965"/>
    <w:rsid w:val="0093158A"/>
    <w:rsid w:val="009378AE"/>
    <w:rsid w:val="00951FA5"/>
    <w:rsid w:val="00967924"/>
    <w:rsid w:val="0097467D"/>
    <w:rsid w:val="009A137C"/>
    <w:rsid w:val="009A3C22"/>
    <w:rsid w:val="009B03DF"/>
    <w:rsid w:val="009B4EDC"/>
    <w:rsid w:val="00A17220"/>
    <w:rsid w:val="00A367E6"/>
    <w:rsid w:val="00A47CA7"/>
    <w:rsid w:val="00A60604"/>
    <w:rsid w:val="00A93454"/>
    <w:rsid w:val="00AC72B9"/>
    <w:rsid w:val="00AD6DA7"/>
    <w:rsid w:val="00B24EA1"/>
    <w:rsid w:val="00B31B09"/>
    <w:rsid w:val="00B3539F"/>
    <w:rsid w:val="00B47C99"/>
    <w:rsid w:val="00B5096F"/>
    <w:rsid w:val="00B5668C"/>
    <w:rsid w:val="00B6242E"/>
    <w:rsid w:val="00B6333E"/>
    <w:rsid w:val="00B81358"/>
    <w:rsid w:val="00BC2B16"/>
    <w:rsid w:val="00BC2BC8"/>
    <w:rsid w:val="00BC7EB7"/>
    <w:rsid w:val="00BD7573"/>
    <w:rsid w:val="00C32E01"/>
    <w:rsid w:val="00C4198B"/>
    <w:rsid w:val="00C627AC"/>
    <w:rsid w:val="00C92AB2"/>
    <w:rsid w:val="00CE31A1"/>
    <w:rsid w:val="00CE3381"/>
    <w:rsid w:val="00CE7F09"/>
    <w:rsid w:val="00D119A2"/>
    <w:rsid w:val="00D21F07"/>
    <w:rsid w:val="00D3705F"/>
    <w:rsid w:val="00D703CA"/>
    <w:rsid w:val="00D705AD"/>
    <w:rsid w:val="00D72C45"/>
    <w:rsid w:val="00DB1134"/>
    <w:rsid w:val="00DD73C5"/>
    <w:rsid w:val="00E65B6F"/>
    <w:rsid w:val="00EC6B7A"/>
    <w:rsid w:val="00ED3919"/>
    <w:rsid w:val="00F1696B"/>
    <w:rsid w:val="00F431E4"/>
    <w:rsid w:val="00F63DEC"/>
    <w:rsid w:val="00F73F10"/>
    <w:rsid w:val="00FA7A50"/>
    <w:rsid w:val="00FC3CC6"/>
    <w:rsid w:val="00FF13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52F7"/>
  <w15:chartTrackingRefBased/>
  <w15:docId w15:val="{E6165DF8-4BA6-4ABD-A2A4-5AD47245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D0"/>
    <w:pPr>
      <w:ind w:left="720"/>
      <w:contextualSpacing/>
    </w:pPr>
  </w:style>
  <w:style w:type="table" w:styleId="TableGrid">
    <w:name w:val="Table Grid"/>
    <w:basedOn w:val="TableNormal"/>
    <w:uiPriority w:val="39"/>
    <w:rsid w:val="00931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3DF"/>
    <w:rPr>
      <w:color w:val="0563C1" w:themeColor="hyperlink"/>
      <w:u w:val="single"/>
    </w:rPr>
  </w:style>
  <w:style w:type="character" w:customStyle="1" w:styleId="UnresolvedMention1">
    <w:name w:val="Unresolved Mention1"/>
    <w:basedOn w:val="DefaultParagraphFont"/>
    <w:uiPriority w:val="99"/>
    <w:semiHidden/>
    <w:unhideWhenUsed/>
    <w:rsid w:val="009B03DF"/>
    <w:rPr>
      <w:color w:val="605E5C"/>
      <w:shd w:val="clear" w:color="auto" w:fill="E1DFDD"/>
    </w:rPr>
  </w:style>
  <w:style w:type="character" w:styleId="CommentReference">
    <w:name w:val="annotation reference"/>
    <w:basedOn w:val="DefaultParagraphFont"/>
    <w:uiPriority w:val="99"/>
    <w:semiHidden/>
    <w:unhideWhenUsed/>
    <w:rsid w:val="00327F1E"/>
    <w:rPr>
      <w:sz w:val="16"/>
      <w:szCs w:val="16"/>
    </w:rPr>
  </w:style>
  <w:style w:type="paragraph" w:styleId="CommentText">
    <w:name w:val="annotation text"/>
    <w:basedOn w:val="Normal"/>
    <w:link w:val="CommentTextChar"/>
    <w:uiPriority w:val="99"/>
    <w:semiHidden/>
    <w:unhideWhenUsed/>
    <w:rsid w:val="00327F1E"/>
    <w:pPr>
      <w:spacing w:line="240" w:lineRule="auto"/>
    </w:pPr>
    <w:rPr>
      <w:sz w:val="20"/>
      <w:szCs w:val="20"/>
    </w:rPr>
  </w:style>
  <w:style w:type="character" w:customStyle="1" w:styleId="CommentTextChar">
    <w:name w:val="Comment Text Char"/>
    <w:basedOn w:val="DefaultParagraphFont"/>
    <w:link w:val="CommentText"/>
    <w:uiPriority w:val="99"/>
    <w:semiHidden/>
    <w:rsid w:val="00327F1E"/>
    <w:rPr>
      <w:sz w:val="20"/>
      <w:szCs w:val="20"/>
    </w:rPr>
  </w:style>
  <w:style w:type="paragraph" w:styleId="CommentSubject">
    <w:name w:val="annotation subject"/>
    <w:basedOn w:val="CommentText"/>
    <w:next w:val="CommentText"/>
    <w:link w:val="CommentSubjectChar"/>
    <w:uiPriority w:val="99"/>
    <w:semiHidden/>
    <w:unhideWhenUsed/>
    <w:rsid w:val="00327F1E"/>
    <w:rPr>
      <w:b/>
      <w:bCs/>
    </w:rPr>
  </w:style>
  <w:style w:type="character" w:customStyle="1" w:styleId="CommentSubjectChar">
    <w:name w:val="Comment Subject Char"/>
    <w:basedOn w:val="CommentTextChar"/>
    <w:link w:val="CommentSubject"/>
    <w:uiPriority w:val="99"/>
    <w:semiHidden/>
    <w:rsid w:val="00327F1E"/>
    <w:rPr>
      <w:b/>
      <w:bCs/>
      <w:sz w:val="20"/>
      <w:szCs w:val="20"/>
    </w:rPr>
  </w:style>
  <w:style w:type="paragraph" w:styleId="BalloonText">
    <w:name w:val="Balloon Text"/>
    <w:basedOn w:val="Normal"/>
    <w:link w:val="BalloonTextChar"/>
    <w:uiPriority w:val="99"/>
    <w:semiHidden/>
    <w:unhideWhenUsed/>
    <w:rsid w:val="00327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F1E"/>
    <w:rPr>
      <w:rFonts w:ascii="Segoe UI" w:hAnsi="Segoe UI" w:cs="Segoe UI"/>
      <w:sz w:val="18"/>
      <w:szCs w:val="18"/>
    </w:rPr>
  </w:style>
  <w:style w:type="paragraph" w:styleId="Revision">
    <w:name w:val="Revision"/>
    <w:hidden/>
    <w:uiPriority w:val="99"/>
    <w:semiHidden/>
    <w:rsid w:val="005569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811">
      <w:bodyDiv w:val="1"/>
      <w:marLeft w:val="0"/>
      <w:marRight w:val="0"/>
      <w:marTop w:val="0"/>
      <w:marBottom w:val="0"/>
      <w:divBdr>
        <w:top w:val="none" w:sz="0" w:space="0" w:color="auto"/>
        <w:left w:val="none" w:sz="0" w:space="0" w:color="auto"/>
        <w:bottom w:val="none" w:sz="0" w:space="0" w:color="auto"/>
        <w:right w:val="none" w:sz="0" w:space="0" w:color="auto"/>
      </w:divBdr>
      <w:divsChild>
        <w:div w:id="2056814140">
          <w:marLeft w:val="0"/>
          <w:marRight w:val="0"/>
          <w:marTop w:val="0"/>
          <w:marBottom w:val="0"/>
          <w:divBdr>
            <w:top w:val="none" w:sz="0" w:space="0" w:color="auto"/>
            <w:left w:val="none" w:sz="0" w:space="0" w:color="auto"/>
            <w:bottom w:val="none" w:sz="0" w:space="0" w:color="auto"/>
            <w:right w:val="none" w:sz="0" w:space="0" w:color="auto"/>
          </w:divBdr>
          <w:divsChild>
            <w:div w:id="622928875">
              <w:marLeft w:val="0"/>
              <w:marRight w:val="0"/>
              <w:marTop w:val="0"/>
              <w:marBottom w:val="0"/>
              <w:divBdr>
                <w:top w:val="none" w:sz="0" w:space="0" w:color="auto"/>
                <w:left w:val="none" w:sz="0" w:space="0" w:color="auto"/>
                <w:bottom w:val="none" w:sz="0" w:space="0" w:color="auto"/>
                <w:right w:val="none" w:sz="0" w:space="0" w:color="auto"/>
              </w:divBdr>
              <w:divsChild>
                <w:div w:id="1961374007">
                  <w:marLeft w:val="0"/>
                  <w:marRight w:val="0"/>
                  <w:marTop w:val="0"/>
                  <w:marBottom w:val="0"/>
                  <w:divBdr>
                    <w:top w:val="none" w:sz="0" w:space="0" w:color="auto"/>
                    <w:left w:val="none" w:sz="0" w:space="0" w:color="auto"/>
                    <w:bottom w:val="none" w:sz="0" w:space="0" w:color="auto"/>
                    <w:right w:val="none" w:sz="0" w:space="0" w:color="auto"/>
                  </w:divBdr>
                  <w:divsChild>
                    <w:div w:id="468978595">
                      <w:marLeft w:val="0"/>
                      <w:marRight w:val="0"/>
                      <w:marTop w:val="0"/>
                      <w:marBottom w:val="0"/>
                      <w:divBdr>
                        <w:top w:val="none" w:sz="0" w:space="0" w:color="auto"/>
                        <w:left w:val="none" w:sz="0" w:space="0" w:color="auto"/>
                        <w:bottom w:val="none" w:sz="0" w:space="0" w:color="auto"/>
                        <w:right w:val="none" w:sz="0" w:space="0" w:color="auto"/>
                      </w:divBdr>
                      <w:divsChild>
                        <w:div w:id="465398142">
                          <w:marLeft w:val="0"/>
                          <w:marRight w:val="0"/>
                          <w:marTop w:val="0"/>
                          <w:marBottom w:val="0"/>
                          <w:divBdr>
                            <w:top w:val="none" w:sz="0" w:space="0" w:color="auto"/>
                            <w:left w:val="none" w:sz="0" w:space="0" w:color="auto"/>
                            <w:bottom w:val="none" w:sz="0" w:space="0" w:color="auto"/>
                            <w:right w:val="none" w:sz="0" w:space="0" w:color="auto"/>
                          </w:divBdr>
                          <w:divsChild>
                            <w:div w:id="846870606">
                              <w:marLeft w:val="0"/>
                              <w:marRight w:val="0"/>
                              <w:marTop w:val="0"/>
                              <w:marBottom w:val="0"/>
                              <w:divBdr>
                                <w:top w:val="none" w:sz="0" w:space="0" w:color="auto"/>
                                <w:left w:val="none" w:sz="0" w:space="0" w:color="auto"/>
                                <w:bottom w:val="none" w:sz="0" w:space="0" w:color="auto"/>
                                <w:right w:val="none" w:sz="0" w:space="0" w:color="auto"/>
                              </w:divBdr>
                              <w:divsChild>
                                <w:div w:id="1651710539">
                                  <w:marLeft w:val="0"/>
                                  <w:marRight w:val="0"/>
                                  <w:marTop w:val="0"/>
                                  <w:marBottom w:val="0"/>
                                  <w:divBdr>
                                    <w:top w:val="none" w:sz="0" w:space="0" w:color="auto"/>
                                    <w:left w:val="none" w:sz="0" w:space="0" w:color="auto"/>
                                    <w:bottom w:val="none" w:sz="0" w:space="0" w:color="auto"/>
                                    <w:right w:val="none" w:sz="0" w:space="0" w:color="auto"/>
                                  </w:divBdr>
                                  <w:divsChild>
                                    <w:div w:id="534198729">
                                      <w:marLeft w:val="0"/>
                                      <w:marRight w:val="0"/>
                                      <w:marTop w:val="0"/>
                                      <w:marBottom w:val="0"/>
                                      <w:divBdr>
                                        <w:top w:val="none" w:sz="0" w:space="0" w:color="auto"/>
                                        <w:left w:val="none" w:sz="0" w:space="0" w:color="auto"/>
                                        <w:bottom w:val="none" w:sz="0" w:space="0" w:color="auto"/>
                                        <w:right w:val="none" w:sz="0" w:space="0" w:color="auto"/>
                                      </w:divBdr>
                                    </w:div>
                                    <w:div w:id="1259365485">
                                      <w:marLeft w:val="0"/>
                                      <w:marRight w:val="0"/>
                                      <w:marTop w:val="0"/>
                                      <w:marBottom w:val="0"/>
                                      <w:divBdr>
                                        <w:top w:val="none" w:sz="0" w:space="0" w:color="auto"/>
                                        <w:left w:val="none" w:sz="0" w:space="0" w:color="auto"/>
                                        <w:bottom w:val="none" w:sz="0" w:space="0" w:color="auto"/>
                                        <w:right w:val="none" w:sz="0" w:space="0" w:color="auto"/>
                                      </w:divBdr>
                                      <w:divsChild>
                                        <w:div w:id="424422692">
                                          <w:marLeft w:val="0"/>
                                          <w:marRight w:val="165"/>
                                          <w:marTop w:val="150"/>
                                          <w:marBottom w:val="0"/>
                                          <w:divBdr>
                                            <w:top w:val="none" w:sz="0" w:space="0" w:color="auto"/>
                                            <w:left w:val="none" w:sz="0" w:space="0" w:color="auto"/>
                                            <w:bottom w:val="none" w:sz="0" w:space="0" w:color="auto"/>
                                            <w:right w:val="none" w:sz="0" w:space="0" w:color="auto"/>
                                          </w:divBdr>
                                          <w:divsChild>
                                            <w:div w:id="1100678719">
                                              <w:marLeft w:val="0"/>
                                              <w:marRight w:val="0"/>
                                              <w:marTop w:val="0"/>
                                              <w:marBottom w:val="0"/>
                                              <w:divBdr>
                                                <w:top w:val="none" w:sz="0" w:space="0" w:color="auto"/>
                                                <w:left w:val="none" w:sz="0" w:space="0" w:color="auto"/>
                                                <w:bottom w:val="none" w:sz="0" w:space="0" w:color="auto"/>
                                                <w:right w:val="none" w:sz="0" w:space="0" w:color="auto"/>
                                              </w:divBdr>
                                              <w:divsChild>
                                                <w:div w:id="1570581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059">
      <w:bodyDiv w:val="1"/>
      <w:marLeft w:val="0"/>
      <w:marRight w:val="0"/>
      <w:marTop w:val="0"/>
      <w:marBottom w:val="0"/>
      <w:divBdr>
        <w:top w:val="none" w:sz="0" w:space="0" w:color="auto"/>
        <w:left w:val="none" w:sz="0" w:space="0" w:color="auto"/>
        <w:bottom w:val="none" w:sz="0" w:space="0" w:color="auto"/>
        <w:right w:val="none" w:sz="0" w:space="0" w:color="auto"/>
      </w:divBdr>
    </w:div>
    <w:div w:id="448428144">
      <w:bodyDiv w:val="1"/>
      <w:marLeft w:val="0"/>
      <w:marRight w:val="0"/>
      <w:marTop w:val="0"/>
      <w:marBottom w:val="0"/>
      <w:divBdr>
        <w:top w:val="none" w:sz="0" w:space="0" w:color="auto"/>
        <w:left w:val="none" w:sz="0" w:space="0" w:color="auto"/>
        <w:bottom w:val="none" w:sz="0" w:space="0" w:color="auto"/>
        <w:right w:val="none" w:sz="0" w:space="0" w:color="auto"/>
      </w:divBdr>
      <w:divsChild>
        <w:div w:id="1947422179">
          <w:marLeft w:val="0"/>
          <w:marRight w:val="0"/>
          <w:marTop w:val="0"/>
          <w:marBottom w:val="0"/>
          <w:divBdr>
            <w:top w:val="none" w:sz="0" w:space="0" w:color="auto"/>
            <w:left w:val="none" w:sz="0" w:space="0" w:color="auto"/>
            <w:bottom w:val="none" w:sz="0" w:space="0" w:color="auto"/>
            <w:right w:val="none" w:sz="0" w:space="0" w:color="auto"/>
          </w:divBdr>
          <w:divsChild>
            <w:div w:id="816147593">
              <w:marLeft w:val="0"/>
              <w:marRight w:val="0"/>
              <w:marTop w:val="0"/>
              <w:marBottom w:val="0"/>
              <w:divBdr>
                <w:top w:val="none" w:sz="0" w:space="0" w:color="auto"/>
                <w:left w:val="none" w:sz="0" w:space="0" w:color="auto"/>
                <w:bottom w:val="none" w:sz="0" w:space="0" w:color="auto"/>
                <w:right w:val="none" w:sz="0" w:space="0" w:color="auto"/>
              </w:divBdr>
              <w:divsChild>
                <w:div w:id="532891060">
                  <w:marLeft w:val="0"/>
                  <w:marRight w:val="0"/>
                  <w:marTop w:val="0"/>
                  <w:marBottom w:val="0"/>
                  <w:divBdr>
                    <w:top w:val="none" w:sz="0" w:space="0" w:color="auto"/>
                    <w:left w:val="none" w:sz="0" w:space="0" w:color="auto"/>
                    <w:bottom w:val="none" w:sz="0" w:space="0" w:color="auto"/>
                    <w:right w:val="none" w:sz="0" w:space="0" w:color="auto"/>
                  </w:divBdr>
                  <w:divsChild>
                    <w:div w:id="346100348">
                      <w:marLeft w:val="0"/>
                      <w:marRight w:val="0"/>
                      <w:marTop w:val="0"/>
                      <w:marBottom w:val="0"/>
                      <w:divBdr>
                        <w:top w:val="none" w:sz="0" w:space="0" w:color="auto"/>
                        <w:left w:val="none" w:sz="0" w:space="0" w:color="auto"/>
                        <w:bottom w:val="none" w:sz="0" w:space="0" w:color="auto"/>
                        <w:right w:val="none" w:sz="0" w:space="0" w:color="auto"/>
                      </w:divBdr>
                      <w:divsChild>
                        <w:div w:id="202257138">
                          <w:marLeft w:val="0"/>
                          <w:marRight w:val="0"/>
                          <w:marTop w:val="0"/>
                          <w:marBottom w:val="0"/>
                          <w:divBdr>
                            <w:top w:val="none" w:sz="0" w:space="0" w:color="auto"/>
                            <w:left w:val="none" w:sz="0" w:space="0" w:color="auto"/>
                            <w:bottom w:val="none" w:sz="0" w:space="0" w:color="auto"/>
                            <w:right w:val="none" w:sz="0" w:space="0" w:color="auto"/>
                          </w:divBdr>
                          <w:divsChild>
                            <w:div w:id="1049501331">
                              <w:marLeft w:val="0"/>
                              <w:marRight w:val="0"/>
                              <w:marTop w:val="0"/>
                              <w:marBottom w:val="0"/>
                              <w:divBdr>
                                <w:top w:val="none" w:sz="0" w:space="0" w:color="auto"/>
                                <w:left w:val="none" w:sz="0" w:space="0" w:color="auto"/>
                                <w:bottom w:val="none" w:sz="0" w:space="0" w:color="auto"/>
                                <w:right w:val="none" w:sz="0" w:space="0" w:color="auto"/>
                              </w:divBdr>
                              <w:divsChild>
                                <w:div w:id="1253733242">
                                  <w:marLeft w:val="0"/>
                                  <w:marRight w:val="0"/>
                                  <w:marTop w:val="0"/>
                                  <w:marBottom w:val="0"/>
                                  <w:divBdr>
                                    <w:top w:val="none" w:sz="0" w:space="0" w:color="auto"/>
                                    <w:left w:val="none" w:sz="0" w:space="0" w:color="auto"/>
                                    <w:bottom w:val="none" w:sz="0" w:space="0" w:color="auto"/>
                                    <w:right w:val="none" w:sz="0" w:space="0" w:color="auto"/>
                                  </w:divBdr>
                                  <w:divsChild>
                                    <w:div w:id="2041708690">
                                      <w:marLeft w:val="0"/>
                                      <w:marRight w:val="0"/>
                                      <w:marTop w:val="0"/>
                                      <w:marBottom w:val="0"/>
                                      <w:divBdr>
                                        <w:top w:val="none" w:sz="0" w:space="0" w:color="auto"/>
                                        <w:left w:val="none" w:sz="0" w:space="0" w:color="auto"/>
                                        <w:bottom w:val="none" w:sz="0" w:space="0" w:color="auto"/>
                                        <w:right w:val="none" w:sz="0" w:space="0" w:color="auto"/>
                                      </w:divBdr>
                                    </w:div>
                                    <w:div w:id="602688235">
                                      <w:marLeft w:val="0"/>
                                      <w:marRight w:val="0"/>
                                      <w:marTop w:val="0"/>
                                      <w:marBottom w:val="0"/>
                                      <w:divBdr>
                                        <w:top w:val="none" w:sz="0" w:space="0" w:color="auto"/>
                                        <w:left w:val="none" w:sz="0" w:space="0" w:color="auto"/>
                                        <w:bottom w:val="none" w:sz="0" w:space="0" w:color="auto"/>
                                        <w:right w:val="none" w:sz="0" w:space="0" w:color="auto"/>
                                      </w:divBdr>
                                      <w:divsChild>
                                        <w:div w:id="1221595522">
                                          <w:marLeft w:val="0"/>
                                          <w:marRight w:val="165"/>
                                          <w:marTop w:val="150"/>
                                          <w:marBottom w:val="0"/>
                                          <w:divBdr>
                                            <w:top w:val="none" w:sz="0" w:space="0" w:color="auto"/>
                                            <w:left w:val="none" w:sz="0" w:space="0" w:color="auto"/>
                                            <w:bottom w:val="none" w:sz="0" w:space="0" w:color="auto"/>
                                            <w:right w:val="none" w:sz="0" w:space="0" w:color="auto"/>
                                          </w:divBdr>
                                          <w:divsChild>
                                            <w:div w:id="980227859">
                                              <w:marLeft w:val="0"/>
                                              <w:marRight w:val="0"/>
                                              <w:marTop w:val="0"/>
                                              <w:marBottom w:val="0"/>
                                              <w:divBdr>
                                                <w:top w:val="none" w:sz="0" w:space="0" w:color="auto"/>
                                                <w:left w:val="none" w:sz="0" w:space="0" w:color="auto"/>
                                                <w:bottom w:val="none" w:sz="0" w:space="0" w:color="auto"/>
                                                <w:right w:val="none" w:sz="0" w:space="0" w:color="auto"/>
                                              </w:divBdr>
                                              <w:divsChild>
                                                <w:div w:id="16559086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C46D-41BB-4D44-923A-34296BA6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1433</Words>
  <Characters>8171</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Levi</dc:creator>
  <cp:keywords/>
  <dc:description/>
  <cp:lastModifiedBy>Alon Levi</cp:lastModifiedBy>
  <cp:revision>62</cp:revision>
  <dcterms:created xsi:type="dcterms:W3CDTF">2021-11-09T15:20:00Z</dcterms:created>
  <dcterms:modified xsi:type="dcterms:W3CDTF">2021-11-12T12:58:00Z</dcterms:modified>
</cp:coreProperties>
</file>